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BF7" w:rsidRPr="005E2BF7" w:rsidRDefault="005E2BF7" w:rsidP="005E2BF7">
      <w:pPr>
        <w:spacing w:after="0" w:line="660" w:lineRule="atLeast"/>
        <w:outlineLvl w:val="0"/>
        <w:rPr>
          <w:rFonts w:ascii="Arial" w:eastAsia="Times New Roman" w:hAnsi="Arial" w:cs="Arial"/>
          <w:b/>
          <w:bCs/>
          <w:color w:val="323232"/>
          <w:spacing w:val="-12"/>
          <w:kern w:val="36"/>
          <w:sz w:val="60"/>
          <w:szCs w:val="60"/>
        </w:rPr>
      </w:pPr>
      <w:proofErr w:type="gramStart"/>
      <w:r>
        <w:rPr>
          <w:rFonts w:ascii="Arial" w:eastAsia="Times New Roman" w:hAnsi="Arial" w:cs="Arial"/>
          <w:b/>
          <w:bCs/>
          <w:color w:val="323232"/>
          <w:spacing w:val="-12"/>
          <w:kern w:val="36"/>
          <w:sz w:val="60"/>
          <w:szCs w:val="60"/>
        </w:rPr>
        <w:t>microcontroller</w:t>
      </w:r>
      <w:proofErr w:type="gramEnd"/>
    </w:p>
    <w:p w:rsidR="005E2BF7" w:rsidRPr="005E2BF7" w:rsidRDefault="005E2BF7" w:rsidP="005E2BF7">
      <w:pPr>
        <w:numPr>
          <w:ilvl w:val="0"/>
          <w:numId w:val="1"/>
        </w:numPr>
        <w:shd w:val="clear" w:color="auto" w:fill="3B5998"/>
        <w:spacing w:before="100" w:beforeAutospacing="1" w:after="100" w:afterAutospacing="1" w:line="240" w:lineRule="auto"/>
        <w:ind w:left="-975"/>
        <w:jc w:val="center"/>
        <w:textAlignment w:val="top"/>
        <w:rPr>
          <w:rFonts w:ascii="Arial" w:eastAsia="Times New Roman" w:hAnsi="Arial" w:cs="Arial"/>
          <w:color w:val="323232"/>
          <w:sz w:val="23"/>
          <w:szCs w:val="23"/>
        </w:rPr>
      </w:pPr>
    </w:p>
    <w:p w:rsidR="005E2BF7" w:rsidRPr="005E2BF7" w:rsidRDefault="005E2BF7" w:rsidP="005E2BF7">
      <w:pPr>
        <w:numPr>
          <w:ilvl w:val="0"/>
          <w:numId w:val="1"/>
        </w:numPr>
        <w:shd w:val="clear" w:color="auto" w:fill="55ACEE"/>
        <w:spacing w:before="100" w:beforeAutospacing="1" w:after="100" w:afterAutospacing="1" w:line="240" w:lineRule="auto"/>
        <w:ind w:left="-975"/>
        <w:jc w:val="center"/>
        <w:textAlignment w:val="top"/>
        <w:rPr>
          <w:rFonts w:ascii="Arial" w:eastAsia="Times New Roman" w:hAnsi="Arial" w:cs="Arial"/>
          <w:color w:val="323232"/>
          <w:sz w:val="23"/>
          <w:szCs w:val="23"/>
        </w:rPr>
      </w:pPr>
    </w:p>
    <w:p w:rsidR="005E2BF7" w:rsidRPr="005E2BF7" w:rsidRDefault="005E2BF7" w:rsidP="005E2BF7">
      <w:pPr>
        <w:numPr>
          <w:ilvl w:val="0"/>
          <w:numId w:val="1"/>
        </w:numPr>
        <w:shd w:val="clear" w:color="auto" w:fill="DB4437"/>
        <w:spacing w:before="100" w:beforeAutospacing="1" w:after="100" w:afterAutospacing="1" w:line="240" w:lineRule="auto"/>
        <w:ind w:left="-975"/>
        <w:jc w:val="center"/>
        <w:textAlignment w:val="top"/>
        <w:rPr>
          <w:rFonts w:ascii="Arial" w:eastAsia="Times New Roman" w:hAnsi="Arial" w:cs="Arial"/>
          <w:color w:val="323232"/>
          <w:sz w:val="23"/>
          <w:szCs w:val="23"/>
        </w:rPr>
      </w:pPr>
    </w:p>
    <w:p w:rsidR="005E2BF7" w:rsidRPr="005E2BF7" w:rsidRDefault="005E2BF7" w:rsidP="005E2BF7">
      <w:pPr>
        <w:numPr>
          <w:ilvl w:val="0"/>
          <w:numId w:val="1"/>
        </w:numPr>
        <w:shd w:val="clear" w:color="auto" w:fill="0077B5"/>
        <w:spacing w:before="100" w:beforeAutospacing="1" w:after="100" w:afterAutospacing="1" w:line="240" w:lineRule="auto"/>
        <w:ind w:left="-975"/>
        <w:jc w:val="center"/>
        <w:textAlignment w:val="top"/>
        <w:rPr>
          <w:rFonts w:ascii="Arial" w:eastAsia="Times New Roman" w:hAnsi="Arial" w:cs="Arial"/>
          <w:color w:val="323232"/>
          <w:sz w:val="23"/>
          <w:szCs w:val="23"/>
        </w:rPr>
      </w:pPr>
    </w:p>
    <w:p w:rsidR="005E2BF7" w:rsidRPr="005E2BF7" w:rsidRDefault="005E2BF7" w:rsidP="005E2BF7">
      <w:pPr>
        <w:numPr>
          <w:ilvl w:val="0"/>
          <w:numId w:val="1"/>
        </w:numPr>
        <w:shd w:val="clear" w:color="auto" w:fill="5C5D5D"/>
        <w:spacing w:before="100" w:beforeAutospacing="1" w:after="100" w:afterAutospacing="1" w:line="240" w:lineRule="auto"/>
        <w:ind w:left="-975"/>
        <w:jc w:val="center"/>
        <w:textAlignment w:val="top"/>
        <w:rPr>
          <w:rFonts w:ascii="Arial" w:eastAsia="Times New Roman" w:hAnsi="Arial" w:cs="Arial"/>
          <w:color w:val="323232"/>
          <w:sz w:val="23"/>
          <w:szCs w:val="23"/>
        </w:rPr>
      </w:pPr>
    </w:p>
    <w:p w:rsidR="005E2BF7" w:rsidRPr="005E2BF7" w:rsidRDefault="005E2BF7" w:rsidP="005E2BF7">
      <w:pPr>
        <w:numPr>
          <w:ilvl w:val="0"/>
          <w:numId w:val="1"/>
        </w:numPr>
        <w:shd w:val="clear" w:color="auto" w:fill="5C5D5D"/>
        <w:spacing w:before="100" w:beforeAutospacing="1" w:after="100" w:afterAutospacing="1" w:line="240" w:lineRule="auto"/>
        <w:ind w:left="-975"/>
        <w:jc w:val="center"/>
        <w:textAlignment w:val="top"/>
        <w:rPr>
          <w:rFonts w:ascii="Arial" w:eastAsia="Times New Roman" w:hAnsi="Arial" w:cs="Arial"/>
          <w:color w:val="323232"/>
          <w:sz w:val="23"/>
          <w:szCs w:val="23"/>
        </w:rPr>
      </w:pPr>
    </w:p>
    <w:p w:rsidR="005E2BF7" w:rsidRPr="005E2BF7" w:rsidRDefault="005E2BF7" w:rsidP="005E2BF7">
      <w:pPr>
        <w:spacing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A microcontroller is a compact integrated circuit designed to govern a specific operation in an </w:t>
      </w:r>
      <w:hyperlink r:id="rId6" w:history="1">
        <w:r w:rsidRPr="005E2BF7">
          <w:rPr>
            <w:rFonts w:ascii="Arial" w:eastAsia="Times New Roman" w:hAnsi="Arial" w:cs="Arial"/>
            <w:color w:val="A7D323"/>
            <w:sz w:val="24"/>
            <w:szCs w:val="24"/>
            <w:u w:val="single"/>
          </w:rPr>
          <w:t>embedded system</w:t>
        </w:r>
      </w:hyperlink>
      <w:r w:rsidRPr="005E2BF7">
        <w:rPr>
          <w:rFonts w:ascii="Arial" w:eastAsia="Times New Roman" w:hAnsi="Arial" w:cs="Arial"/>
          <w:color w:val="6C6C6C"/>
          <w:sz w:val="27"/>
          <w:szCs w:val="27"/>
        </w:rPr>
        <w:t xml:space="preserve">. A typical microcontroller includes a </w:t>
      </w:r>
      <w:hyperlink r:id="rId7" w:history="1">
        <w:r w:rsidRPr="005E2BF7">
          <w:rPr>
            <w:rFonts w:ascii="Arial" w:eastAsia="Times New Roman" w:hAnsi="Arial" w:cs="Arial"/>
            <w:color w:val="A7D323"/>
            <w:sz w:val="24"/>
            <w:szCs w:val="24"/>
            <w:u w:val="single"/>
          </w:rPr>
          <w:t>processor</w:t>
        </w:r>
      </w:hyperlink>
      <w:r w:rsidRPr="005E2BF7">
        <w:rPr>
          <w:rFonts w:ascii="Arial" w:eastAsia="Times New Roman" w:hAnsi="Arial" w:cs="Arial"/>
          <w:color w:val="6C6C6C"/>
          <w:sz w:val="27"/>
          <w:szCs w:val="27"/>
        </w:rPr>
        <w:t xml:space="preserve">, </w:t>
      </w:r>
      <w:hyperlink r:id="rId8" w:history="1">
        <w:r w:rsidRPr="005E2BF7">
          <w:rPr>
            <w:rFonts w:ascii="Arial" w:eastAsia="Times New Roman" w:hAnsi="Arial" w:cs="Arial"/>
            <w:color w:val="A7D323"/>
            <w:sz w:val="24"/>
            <w:szCs w:val="24"/>
            <w:u w:val="single"/>
          </w:rPr>
          <w:t>memory</w:t>
        </w:r>
      </w:hyperlink>
      <w:r w:rsidRPr="005E2BF7">
        <w:rPr>
          <w:rFonts w:ascii="Arial" w:eastAsia="Times New Roman" w:hAnsi="Arial" w:cs="Arial"/>
          <w:color w:val="6C6C6C"/>
          <w:sz w:val="27"/>
          <w:szCs w:val="27"/>
        </w:rPr>
        <w:t xml:space="preserve"> and input/output (I/O) </w:t>
      </w:r>
      <w:hyperlink r:id="rId9" w:history="1">
        <w:r w:rsidRPr="005E2BF7">
          <w:rPr>
            <w:rFonts w:ascii="Arial" w:eastAsia="Times New Roman" w:hAnsi="Arial" w:cs="Arial"/>
            <w:color w:val="A7D323"/>
            <w:sz w:val="24"/>
            <w:szCs w:val="24"/>
            <w:u w:val="single"/>
          </w:rPr>
          <w:t>peripherals</w:t>
        </w:r>
      </w:hyperlink>
      <w:r w:rsidRPr="005E2BF7">
        <w:rPr>
          <w:rFonts w:ascii="Arial" w:eastAsia="Times New Roman" w:hAnsi="Arial" w:cs="Arial"/>
          <w:color w:val="6C6C6C"/>
          <w:sz w:val="27"/>
          <w:szCs w:val="27"/>
        </w:rPr>
        <w:t xml:space="preserve"> on a single chip.</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Sometimes referred to as an embedded controller or microcontroller unit (MCU), microcontrollers are found in vehicles, </w:t>
      </w:r>
      <w:hyperlink r:id="rId10" w:history="1">
        <w:r w:rsidRPr="005E2BF7">
          <w:rPr>
            <w:rFonts w:ascii="Arial" w:eastAsia="Times New Roman" w:hAnsi="Arial" w:cs="Arial"/>
            <w:color w:val="A7D323"/>
            <w:sz w:val="24"/>
            <w:szCs w:val="24"/>
            <w:u w:val="single"/>
          </w:rPr>
          <w:t>robots</w:t>
        </w:r>
      </w:hyperlink>
      <w:r w:rsidRPr="005E2BF7">
        <w:rPr>
          <w:rFonts w:ascii="Arial" w:eastAsia="Times New Roman" w:hAnsi="Arial" w:cs="Arial"/>
          <w:color w:val="6C6C6C"/>
          <w:sz w:val="27"/>
          <w:szCs w:val="27"/>
        </w:rPr>
        <w:t>, office machines, medical devices, mobile radio transceivers, vending machines and home appliances among other devices.</w:t>
      </w:r>
    </w:p>
    <w:p w:rsidR="005E2BF7" w:rsidRPr="005E2BF7" w:rsidRDefault="005E2BF7" w:rsidP="005E2BF7">
      <w:pPr>
        <w:spacing w:after="0" w:line="363" w:lineRule="atLeast"/>
        <w:outlineLvl w:val="2"/>
        <w:rPr>
          <w:rFonts w:ascii="Arial" w:eastAsia="Times New Roman" w:hAnsi="Arial" w:cs="Arial"/>
          <w:b/>
          <w:bCs/>
          <w:color w:val="323232"/>
          <w:sz w:val="30"/>
          <w:szCs w:val="30"/>
        </w:rPr>
      </w:pPr>
      <w:r w:rsidRPr="005E2BF7">
        <w:rPr>
          <w:rFonts w:ascii="Arial" w:eastAsia="Times New Roman" w:hAnsi="Arial" w:cs="Arial"/>
          <w:b/>
          <w:bCs/>
          <w:color w:val="323232"/>
          <w:sz w:val="30"/>
          <w:szCs w:val="30"/>
        </w:rPr>
        <w:t>Microcontroller features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A microcontroller's processor will vary by application. Options range from the simple 4-</w:t>
      </w:r>
      <w:hyperlink r:id="rId11" w:history="1">
        <w:r w:rsidRPr="005E2BF7">
          <w:rPr>
            <w:rFonts w:ascii="Arial" w:eastAsia="Times New Roman" w:hAnsi="Arial" w:cs="Arial"/>
            <w:color w:val="A7D323"/>
            <w:sz w:val="24"/>
            <w:szCs w:val="24"/>
            <w:u w:val="single"/>
          </w:rPr>
          <w:t>bit</w:t>
        </w:r>
      </w:hyperlink>
      <w:r w:rsidRPr="005E2BF7">
        <w:rPr>
          <w:rFonts w:ascii="Arial" w:eastAsia="Times New Roman" w:hAnsi="Arial" w:cs="Arial"/>
          <w:color w:val="6C6C6C"/>
          <w:sz w:val="27"/>
          <w:szCs w:val="27"/>
        </w:rPr>
        <w:t>, 8-bit or 16-bit processors to more complex 32-bit or 64-bit processors. In terms of memory, microcontrollers can use random access memory (</w:t>
      </w:r>
      <w:hyperlink r:id="rId12" w:history="1">
        <w:r w:rsidRPr="005E2BF7">
          <w:rPr>
            <w:rFonts w:ascii="Arial" w:eastAsia="Times New Roman" w:hAnsi="Arial" w:cs="Arial"/>
            <w:color w:val="A7D323"/>
            <w:sz w:val="24"/>
            <w:szCs w:val="24"/>
            <w:u w:val="single"/>
          </w:rPr>
          <w:t>RAM</w:t>
        </w:r>
      </w:hyperlink>
      <w:r w:rsidRPr="005E2BF7">
        <w:rPr>
          <w:rFonts w:ascii="Arial" w:eastAsia="Times New Roman" w:hAnsi="Arial" w:cs="Arial"/>
          <w:color w:val="6C6C6C"/>
          <w:sz w:val="27"/>
          <w:szCs w:val="27"/>
        </w:rPr>
        <w:t xml:space="preserve">), </w:t>
      </w:r>
      <w:hyperlink r:id="rId13" w:history="1">
        <w:r w:rsidRPr="005E2BF7">
          <w:rPr>
            <w:rFonts w:ascii="Arial" w:eastAsia="Times New Roman" w:hAnsi="Arial" w:cs="Arial"/>
            <w:color w:val="A7D323"/>
            <w:sz w:val="24"/>
            <w:szCs w:val="24"/>
            <w:u w:val="single"/>
          </w:rPr>
          <w:t>flash memory</w:t>
        </w:r>
      </w:hyperlink>
      <w:r w:rsidRPr="005E2BF7">
        <w:rPr>
          <w:rFonts w:ascii="Arial" w:eastAsia="Times New Roman" w:hAnsi="Arial" w:cs="Arial"/>
          <w:color w:val="6C6C6C"/>
          <w:sz w:val="27"/>
          <w:szCs w:val="27"/>
        </w:rPr>
        <w:t xml:space="preserve">, </w:t>
      </w:r>
      <w:hyperlink r:id="rId14" w:history="1">
        <w:r w:rsidRPr="005E2BF7">
          <w:rPr>
            <w:rFonts w:ascii="Arial" w:eastAsia="Times New Roman" w:hAnsi="Arial" w:cs="Arial"/>
            <w:color w:val="A7D323"/>
            <w:sz w:val="24"/>
            <w:szCs w:val="24"/>
            <w:u w:val="single"/>
          </w:rPr>
          <w:t>EPROM</w:t>
        </w:r>
      </w:hyperlink>
      <w:r w:rsidRPr="005E2BF7">
        <w:rPr>
          <w:rFonts w:ascii="Arial" w:eastAsia="Times New Roman" w:hAnsi="Arial" w:cs="Arial"/>
          <w:color w:val="6C6C6C"/>
          <w:sz w:val="27"/>
          <w:szCs w:val="27"/>
        </w:rPr>
        <w:t xml:space="preserve"> or </w:t>
      </w:r>
      <w:hyperlink r:id="rId15" w:history="1">
        <w:r w:rsidRPr="005E2BF7">
          <w:rPr>
            <w:rFonts w:ascii="Arial" w:eastAsia="Times New Roman" w:hAnsi="Arial" w:cs="Arial"/>
            <w:color w:val="A7D323"/>
            <w:sz w:val="24"/>
            <w:szCs w:val="24"/>
            <w:u w:val="single"/>
          </w:rPr>
          <w:t>EEPROM</w:t>
        </w:r>
      </w:hyperlink>
      <w:r w:rsidRPr="005E2BF7">
        <w:rPr>
          <w:rFonts w:ascii="Arial" w:eastAsia="Times New Roman" w:hAnsi="Arial" w:cs="Arial"/>
          <w:color w:val="6C6C6C"/>
          <w:sz w:val="27"/>
          <w:szCs w:val="27"/>
        </w:rPr>
        <w:t xml:space="preserve">. Generally, microcontrollers are designed to be readily usable without additional computing components because they are designed with sufficient onboard memory as well as offering pins for general I/O operations, so they can directly interface with </w:t>
      </w:r>
      <w:hyperlink r:id="rId16" w:history="1">
        <w:r w:rsidRPr="005E2BF7">
          <w:rPr>
            <w:rFonts w:ascii="Arial" w:eastAsia="Times New Roman" w:hAnsi="Arial" w:cs="Arial"/>
            <w:color w:val="A7D323"/>
            <w:sz w:val="24"/>
            <w:szCs w:val="24"/>
            <w:u w:val="single"/>
          </w:rPr>
          <w:t>sensors</w:t>
        </w:r>
      </w:hyperlink>
      <w:r w:rsidRPr="005E2BF7">
        <w:rPr>
          <w:rFonts w:ascii="Arial" w:eastAsia="Times New Roman" w:hAnsi="Arial" w:cs="Arial"/>
          <w:color w:val="6C6C6C"/>
          <w:sz w:val="27"/>
          <w:szCs w:val="27"/>
        </w:rPr>
        <w:t xml:space="preserve"> and other components.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Microcontroller architecture can be based on the </w:t>
      </w:r>
      <w:r w:rsidRPr="005E2BF7">
        <w:rPr>
          <w:rFonts w:ascii="Arial" w:eastAsia="Times New Roman" w:hAnsi="Arial" w:cs="Arial"/>
          <w:color w:val="6C6C6C"/>
          <w:sz w:val="27"/>
          <w:szCs w:val="27"/>
          <w:u w:val="single"/>
        </w:rPr>
        <w:t>Harvard</w:t>
      </w:r>
      <w:r w:rsidRPr="005E2BF7">
        <w:rPr>
          <w:rFonts w:ascii="Arial" w:eastAsia="Times New Roman" w:hAnsi="Arial" w:cs="Arial"/>
          <w:color w:val="6C6C6C"/>
          <w:sz w:val="27"/>
          <w:szCs w:val="27"/>
        </w:rPr>
        <w:t xml:space="preserve"> architecture or </w:t>
      </w:r>
      <w:r w:rsidRPr="005E2BF7">
        <w:rPr>
          <w:rFonts w:ascii="Arial" w:eastAsia="Times New Roman" w:hAnsi="Arial" w:cs="Arial"/>
          <w:color w:val="6C6C6C"/>
          <w:sz w:val="27"/>
          <w:szCs w:val="27"/>
          <w:u w:val="single"/>
        </w:rPr>
        <w:t>von</w:t>
      </w:r>
      <w:r w:rsidRPr="005E2BF7">
        <w:rPr>
          <w:rFonts w:ascii="Arial" w:eastAsia="Times New Roman" w:hAnsi="Arial" w:cs="Arial"/>
          <w:color w:val="6C6C6C"/>
          <w:sz w:val="27"/>
          <w:szCs w:val="27"/>
        </w:rPr>
        <w:t xml:space="preserve"> </w:t>
      </w:r>
      <w:r w:rsidRPr="005E2BF7">
        <w:rPr>
          <w:rFonts w:ascii="Arial" w:eastAsia="Times New Roman" w:hAnsi="Arial" w:cs="Arial"/>
          <w:color w:val="6C6C6C"/>
          <w:sz w:val="27"/>
          <w:szCs w:val="27"/>
          <w:u w:val="single"/>
        </w:rPr>
        <w:t>Neumann</w:t>
      </w:r>
      <w:r w:rsidRPr="005E2BF7">
        <w:rPr>
          <w:rFonts w:ascii="Arial" w:eastAsia="Times New Roman" w:hAnsi="Arial" w:cs="Arial"/>
          <w:color w:val="6C6C6C"/>
          <w:sz w:val="27"/>
          <w:szCs w:val="27"/>
        </w:rPr>
        <w:t xml:space="preserve"> architecture, both offering different methods of exchanging data between the processor and memory. With </w:t>
      </w:r>
      <w:proofErr w:type="gramStart"/>
      <w:r w:rsidRPr="005E2BF7">
        <w:rPr>
          <w:rFonts w:ascii="Arial" w:eastAsia="Times New Roman" w:hAnsi="Arial" w:cs="Arial"/>
          <w:color w:val="6C6C6C"/>
          <w:sz w:val="27"/>
          <w:szCs w:val="27"/>
        </w:rPr>
        <w:t>a Harvard</w:t>
      </w:r>
      <w:proofErr w:type="gramEnd"/>
      <w:r w:rsidRPr="005E2BF7">
        <w:rPr>
          <w:rFonts w:ascii="Arial" w:eastAsia="Times New Roman" w:hAnsi="Arial" w:cs="Arial"/>
          <w:color w:val="6C6C6C"/>
          <w:sz w:val="27"/>
          <w:szCs w:val="27"/>
        </w:rPr>
        <w:t xml:space="preserve"> architecture, the data </w:t>
      </w:r>
      <w:r w:rsidRPr="005E2BF7">
        <w:rPr>
          <w:rFonts w:ascii="Arial" w:eastAsia="Times New Roman" w:hAnsi="Arial" w:cs="Arial"/>
          <w:color w:val="6C6C6C"/>
          <w:sz w:val="27"/>
          <w:szCs w:val="27"/>
        </w:rPr>
        <w:lastRenderedPageBreak/>
        <w:t xml:space="preserve">bus and instruction are separate, allowing for simultaneous transfers. With </w:t>
      </w:r>
      <w:proofErr w:type="gramStart"/>
      <w:r w:rsidRPr="005E2BF7">
        <w:rPr>
          <w:rFonts w:ascii="Arial" w:eastAsia="Times New Roman" w:hAnsi="Arial" w:cs="Arial"/>
          <w:color w:val="6C6C6C"/>
          <w:sz w:val="27"/>
          <w:szCs w:val="27"/>
        </w:rPr>
        <w:t>a Von</w:t>
      </w:r>
      <w:proofErr w:type="gramEnd"/>
      <w:r w:rsidRPr="005E2BF7">
        <w:rPr>
          <w:rFonts w:ascii="Arial" w:eastAsia="Times New Roman" w:hAnsi="Arial" w:cs="Arial"/>
          <w:color w:val="6C6C6C"/>
          <w:sz w:val="27"/>
          <w:szCs w:val="27"/>
        </w:rPr>
        <w:t xml:space="preserve"> Neumann architecture, one bus is used for both data and instructions.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Microcontroller processors can be based on </w:t>
      </w:r>
      <w:hyperlink r:id="rId17" w:history="1">
        <w:r w:rsidRPr="005E2BF7">
          <w:rPr>
            <w:rFonts w:ascii="Arial" w:eastAsia="Times New Roman" w:hAnsi="Arial" w:cs="Arial"/>
            <w:color w:val="A7D323"/>
            <w:sz w:val="24"/>
            <w:szCs w:val="24"/>
            <w:u w:val="single"/>
          </w:rPr>
          <w:t>complex instruction set computing (CISC)</w:t>
        </w:r>
      </w:hyperlink>
      <w:r w:rsidRPr="005E2BF7">
        <w:rPr>
          <w:rFonts w:ascii="Arial" w:eastAsia="Times New Roman" w:hAnsi="Arial" w:cs="Arial"/>
          <w:color w:val="6C6C6C"/>
          <w:sz w:val="27"/>
          <w:szCs w:val="27"/>
        </w:rPr>
        <w:t xml:space="preserve"> or </w:t>
      </w:r>
      <w:hyperlink r:id="rId18" w:history="1">
        <w:r w:rsidRPr="005E2BF7">
          <w:rPr>
            <w:rFonts w:ascii="Arial" w:eastAsia="Times New Roman" w:hAnsi="Arial" w:cs="Arial"/>
            <w:color w:val="A7D323"/>
            <w:sz w:val="24"/>
            <w:szCs w:val="24"/>
            <w:u w:val="single"/>
          </w:rPr>
          <w:t>reduced instruction set computing (RISC)</w:t>
        </w:r>
      </w:hyperlink>
      <w:r w:rsidRPr="005E2BF7">
        <w:rPr>
          <w:rFonts w:ascii="Arial" w:eastAsia="Times New Roman" w:hAnsi="Arial" w:cs="Arial"/>
          <w:color w:val="6C6C6C"/>
          <w:sz w:val="27"/>
          <w:szCs w:val="27"/>
        </w:rPr>
        <w:t>. CISC generally has around 80 instructions while RISC has about 30, as well as more addressing modes, 12-24 compared to RISC's 3-5. While CISC can be easier to implement and has more efficient memory use, it can have performance degradation due to the higher number of clock cycles needed to execute instructions. RISC, which places more emphasis on software, often provides better performance than CISC processors, which place more emphasis on hardware, due to its simplified instruction set and, therefore, increased design simplicity, but because of the emphasis it places on software, software can be more complex. Which ISC is used varies depending on application.</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When they first became available, microcontrollers solely used assembly language. Today, the </w:t>
      </w:r>
      <w:hyperlink r:id="rId19" w:history="1">
        <w:r w:rsidRPr="005E2BF7">
          <w:rPr>
            <w:rFonts w:ascii="Arial" w:eastAsia="Times New Roman" w:hAnsi="Arial" w:cs="Arial"/>
            <w:color w:val="A7D323"/>
            <w:sz w:val="24"/>
            <w:szCs w:val="24"/>
            <w:u w:val="single"/>
          </w:rPr>
          <w:t>C programming language</w:t>
        </w:r>
      </w:hyperlink>
      <w:r w:rsidRPr="005E2BF7">
        <w:rPr>
          <w:rFonts w:ascii="Arial" w:eastAsia="Times New Roman" w:hAnsi="Arial" w:cs="Arial"/>
          <w:color w:val="6C6C6C"/>
          <w:sz w:val="27"/>
          <w:szCs w:val="27"/>
        </w:rPr>
        <w:t xml:space="preserve"> is a popular option.</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MCUs feature input and output pins to implement peripheral functions. Such functions include </w:t>
      </w:r>
      <w:hyperlink r:id="rId20" w:history="1">
        <w:r w:rsidRPr="005E2BF7">
          <w:rPr>
            <w:rFonts w:ascii="Arial" w:eastAsia="Times New Roman" w:hAnsi="Arial" w:cs="Arial"/>
            <w:color w:val="A7D323"/>
            <w:sz w:val="24"/>
            <w:szCs w:val="24"/>
            <w:u w:val="single"/>
          </w:rPr>
          <w:t>analog-to-digital converters</w:t>
        </w:r>
      </w:hyperlink>
      <w:r w:rsidRPr="005E2BF7">
        <w:rPr>
          <w:rFonts w:ascii="Arial" w:eastAsia="Times New Roman" w:hAnsi="Arial" w:cs="Arial"/>
          <w:color w:val="6C6C6C"/>
          <w:sz w:val="27"/>
          <w:szCs w:val="27"/>
        </w:rPr>
        <w:t>, liquid crystal display (</w:t>
      </w:r>
      <w:hyperlink r:id="rId21" w:history="1">
        <w:r w:rsidRPr="005E2BF7">
          <w:rPr>
            <w:rFonts w:ascii="Arial" w:eastAsia="Times New Roman" w:hAnsi="Arial" w:cs="Arial"/>
            <w:color w:val="A7D323"/>
            <w:sz w:val="24"/>
            <w:szCs w:val="24"/>
            <w:u w:val="single"/>
          </w:rPr>
          <w:t>LCD</w:t>
        </w:r>
      </w:hyperlink>
      <w:r w:rsidRPr="005E2BF7">
        <w:rPr>
          <w:rFonts w:ascii="Arial" w:eastAsia="Times New Roman" w:hAnsi="Arial" w:cs="Arial"/>
          <w:color w:val="6C6C6C"/>
          <w:sz w:val="27"/>
          <w:szCs w:val="27"/>
        </w:rPr>
        <w:t xml:space="preserve">) controllers, </w:t>
      </w:r>
      <w:hyperlink r:id="rId22" w:history="1">
        <w:r w:rsidRPr="005E2BF7">
          <w:rPr>
            <w:rFonts w:ascii="Arial" w:eastAsia="Times New Roman" w:hAnsi="Arial" w:cs="Arial"/>
            <w:color w:val="A7D323"/>
            <w:sz w:val="24"/>
            <w:szCs w:val="24"/>
            <w:u w:val="single"/>
          </w:rPr>
          <w:t>real-time clock (RTC)</w:t>
        </w:r>
      </w:hyperlink>
      <w:r w:rsidRPr="005E2BF7">
        <w:rPr>
          <w:rFonts w:ascii="Arial" w:eastAsia="Times New Roman" w:hAnsi="Arial" w:cs="Arial"/>
          <w:color w:val="6C6C6C"/>
          <w:sz w:val="27"/>
          <w:szCs w:val="27"/>
        </w:rPr>
        <w:t xml:space="preserve">, synchronous/asynchronous receiver transmitter (USART), timers, </w:t>
      </w:r>
      <w:hyperlink r:id="rId23" w:history="1">
        <w:r w:rsidRPr="005E2BF7">
          <w:rPr>
            <w:rFonts w:ascii="Arial" w:eastAsia="Times New Roman" w:hAnsi="Arial" w:cs="Arial"/>
            <w:color w:val="A7D323"/>
            <w:sz w:val="24"/>
            <w:szCs w:val="24"/>
            <w:u w:val="single"/>
          </w:rPr>
          <w:t>universal asynchronous receiver transmitter (UART)</w:t>
        </w:r>
      </w:hyperlink>
      <w:r w:rsidRPr="005E2BF7">
        <w:rPr>
          <w:rFonts w:ascii="Arial" w:eastAsia="Times New Roman" w:hAnsi="Arial" w:cs="Arial"/>
          <w:color w:val="6C6C6C"/>
          <w:sz w:val="27"/>
          <w:szCs w:val="27"/>
        </w:rPr>
        <w:t xml:space="preserve"> and universal serial bus (</w:t>
      </w:r>
      <w:hyperlink r:id="rId24" w:history="1">
        <w:r w:rsidRPr="005E2BF7">
          <w:rPr>
            <w:rFonts w:ascii="Arial" w:eastAsia="Times New Roman" w:hAnsi="Arial" w:cs="Arial"/>
            <w:color w:val="A7D323"/>
            <w:sz w:val="24"/>
            <w:szCs w:val="24"/>
            <w:u w:val="single"/>
          </w:rPr>
          <w:t>USB</w:t>
        </w:r>
      </w:hyperlink>
      <w:r w:rsidRPr="005E2BF7">
        <w:rPr>
          <w:rFonts w:ascii="Arial" w:eastAsia="Times New Roman" w:hAnsi="Arial" w:cs="Arial"/>
          <w:color w:val="6C6C6C"/>
          <w:sz w:val="27"/>
          <w:szCs w:val="27"/>
        </w:rPr>
        <w:t>) connectivity. Sensors gathering data related to humidity and temperature among others are also often attached to microcontrollers.</w:t>
      </w:r>
    </w:p>
    <w:p w:rsidR="005E2BF7" w:rsidRPr="005E2BF7" w:rsidRDefault="005E2BF7" w:rsidP="005E2BF7">
      <w:pPr>
        <w:spacing w:after="0" w:line="363" w:lineRule="atLeast"/>
        <w:outlineLvl w:val="2"/>
        <w:rPr>
          <w:rFonts w:ascii="Arial" w:eastAsia="Times New Roman" w:hAnsi="Arial" w:cs="Arial"/>
          <w:b/>
          <w:bCs/>
          <w:color w:val="323232"/>
          <w:sz w:val="30"/>
          <w:szCs w:val="30"/>
        </w:rPr>
      </w:pPr>
      <w:r w:rsidRPr="005E2BF7">
        <w:rPr>
          <w:rFonts w:ascii="Arial" w:eastAsia="Times New Roman" w:hAnsi="Arial" w:cs="Arial"/>
          <w:b/>
          <w:bCs/>
          <w:color w:val="323232"/>
          <w:sz w:val="30"/>
          <w:szCs w:val="30"/>
        </w:rPr>
        <w:t>Types of microcontrollers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lastRenderedPageBreak/>
        <w:t>Common MCUs include the Intel MCS-51, often referred to as an 8051 microcontroller, which was first developed in 1985; the AVR microcontroller developed by Atmel in 1996; the programmable interface controller (PIC) from Microchip Technology; and various licensed ARM microcontrollers.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A number of companies manufacture and sell microcontrollers, including NXP Semiconductor, </w:t>
      </w:r>
      <w:proofErr w:type="spellStart"/>
      <w:r w:rsidRPr="005E2BF7">
        <w:rPr>
          <w:rFonts w:ascii="Arial" w:eastAsia="Times New Roman" w:hAnsi="Arial" w:cs="Arial"/>
          <w:color w:val="6C6C6C"/>
          <w:sz w:val="27"/>
          <w:szCs w:val="27"/>
        </w:rPr>
        <w:t>Renesas</w:t>
      </w:r>
      <w:proofErr w:type="spellEnd"/>
      <w:r w:rsidRPr="005E2BF7">
        <w:rPr>
          <w:rFonts w:ascii="Arial" w:eastAsia="Times New Roman" w:hAnsi="Arial" w:cs="Arial"/>
          <w:color w:val="6C6C6C"/>
          <w:sz w:val="27"/>
          <w:szCs w:val="27"/>
        </w:rPr>
        <w:t xml:space="preserve"> Electronics, Silicon Labs and Texas Instruments.</w:t>
      </w:r>
    </w:p>
    <w:p w:rsidR="005E2BF7" w:rsidRPr="005E2BF7" w:rsidRDefault="005E2BF7" w:rsidP="005E2BF7">
      <w:pPr>
        <w:spacing w:after="0" w:line="363" w:lineRule="atLeast"/>
        <w:outlineLvl w:val="2"/>
        <w:rPr>
          <w:rFonts w:ascii="Arial" w:eastAsia="Times New Roman" w:hAnsi="Arial" w:cs="Arial"/>
          <w:b/>
          <w:bCs/>
          <w:color w:val="323232"/>
          <w:sz w:val="30"/>
          <w:szCs w:val="30"/>
        </w:rPr>
      </w:pPr>
      <w:r w:rsidRPr="005E2BF7">
        <w:rPr>
          <w:rFonts w:ascii="Arial" w:eastAsia="Times New Roman" w:hAnsi="Arial" w:cs="Arial"/>
          <w:b/>
          <w:bCs/>
          <w:color w:val="323232"/>
          <w:sz w:val="30"/>
          <w:szCs w:val="30"/>
        </w:rPr>
        <w:t>Microcontroller applications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Microcontrollers are used in multiple industries and applications, including in the home and enterprise, building automation, manufacturing, robotics, automotive, lighting, smart energy, industrial automation, communications and </w:t>
      </w:r>
      <w:hyperlink r:id="rId25" w:history="1">
        <w:r w:rsidRPr="005E2BF7">
          <w:rPr>
            <w:rFonts w:ascii="Arial" w:eastAsia="Times New Roman" w:hAnsi="Arial" w:cs="Arial"/>
            <w:color w:val="A7D323"/>
            <w:sz w:val="24"/>
            <w:szCs w:val="24"/>
            <w:u w:val="single"/>
          </w:rPr>
          <w:t>internet of things</w:t>
        </w:r>
      </w:hyperlink>
      <w:r w:rsidRPr="005E2BF7">
        <w:rPr>
          <w:rFonts w:ascii="Arial" w:eastAsia="Times New Roman" w:hAnsi="Arial" w:cs="Arial"/>
          <w:color w:val="6C6C6C"/>
          <w:sz w:val="27"/>
          <w:szCs w:val="27"/>
        </w:rPr>
        <w:t xml:space="preserve"> (</w:t>
      </w:r>
      <w:proofErr w:type="spellStart"/>
      <w:r w:rsidRPr="005E2BF7">
        <w:rPr>
          <w:rFonts w:ascii="Arial" w:eastAsia="Times New Roman" w:hAnsi="Arial" w:cs="Arial"/>
          <w:color w:val="6C6C6C"/>
          <w:sz w:val="27"/>
          <w:szCs w:val="27"/>
        </w:rPr>
        <w:t>IoT</w:t>
      </w:r>
      <w:proofErr w:type="spellEnd"/>
      <w:r w:rsidRPr="005E2BF7">
        <w:rPr>
          <w:rFonts w:ascii="Arial" w:eastAsia="Times New Roman" w:hAnsi="Arial" w:cs="Arial"/>
          <w:color w:val="6C6C6C"/>
          <w:sz w:val="27"/>
          <w:szCs w:val="27"/>
        </w:rPr>
        <w:t>) deployments.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 xml:space="preserve">The simplest microcontrollers facilitate the operation of electromechanical systems found in everyday convenience items, such as ovens, refrigerators, toasters, mobile devices, </w:t>
      </w:r>
      <w:hyperlink r:id="rId26" w:history="1">
        <w:r w:rsidRPr="005E2BF7">
          <w:rPr>
            <w:rFonts w:ascii="Arial" w:eastAsia="Times New Roman" w:hAnsi="Arial" w:cs="Arial"/>
            <w:color w:val="A7D323"/>
            <w:sz w:val="24"/>
            <w:szCs w:val="24"/>
            <w:u w:val="single"/>
          </w:rPr>
          <w:t>key fobs</w:t>
        </w:r>
      </w:hyperlink>
      <w:r w:rsidRPr="005E2BF7">
        <w:rPr>
          <w:rFonts w:ascii="Arial" w:eastAsia="Times New Roman" w:hAnsi="Arial" w:cs="Arial"/>
          <w:color w:val="6C6C6C"/>
          <w:sz w:val="27"/>
          <w:szCs w:val="27"/>
        </w:rPr>
        <w:t xml:space="preserve">, video games, televisions and lawn-watering systems. They are also common in office machines such as photocopiers, </w:t>
      </w:r>
      <w:hyperlink r:id="rId27" w:history="1">
        <w:r w:rsidRPr="005E2BF7">
          <w:rPr>
            <w:rFonts w:ascii="Arial" w:eastAsia="Times New Roman" w:hAnsi="Arial" w:cs="Arial"/>
            <w:color w:val="A7D323"/>
            <w:sz w:val="24"/>
            <w:szCs w:val="24"/>
            <w:u w:val="single"/>
          </w:rPr>
          <w:t>scanners</w:t>
        </w:r>
      </w:hyperlink>
      <w:r w:rsidRPr="005E2BF7">
        <w:rPr>
          <w:rFonts w:ascii="Arial" w:eastAsia="Times New Roman" w:hAnsi="Arial" w:cs="Arial"/>
          <w:color w:val="6C6C6C"/>
          <w:sz w:val="27"/>
          <w:szCs w:val="27"/>
        </w:rPr>
        <w:t xml:space="preserve">, </w:t>
      </w:r>
      <w:hyperlink r:id="rId28" w:history="1">
        <w:r w:rsidRPr="005E2BF7">
          <w:rPr>
            <w:rFonts w:ascii="Arial" w:eastAsia="Times New Roman" w:hAnsi="Arial" w:cs="Arial"/>
            <w:color w:val="A7D323"/>
            <w:sz w:val="24"/>
            <w:szCs w:val="24"/>
            <w:u w:val="single"/>
          </w:rPr>
          <w:t>fax machines</w:t>
        </w:r>
      </w:hyperlink>
      <w:r w:rsidRPr="005E2BF7">
        <w:rPr>
          <w:rFonts w:ascii="Arial" w:eastAsia="Times New Roman" w:hAnsi="Arial" w:cs="Arial"/>
          <w:color w:val="6C6C6C"/>
          <w:sz w:val="27"/>
          <w:szCs w:val="27"/>
        </w:rPr>
        <w:t xml:space="preserve"> and </w:t>
      </w:r>
      <w:hyperlink r:id="rId29" w:history="1">
        <w:r w:rsidRPr="005E2BF7">
          <w:rPr>
            <w:rFonts w:ascii="Arial" w:eastAsia="Times New Roman" w:hAnsi="Arial" w:cs="Arial"/>
            <w:color w:val="A7D323"/>
            <w:sz w:val="24"/>
            <w:szCs w:val="24"/>
            <w:u w:val="single"/>
          </w:rPr>
          <w:t>printers</w:t>
        </w:r>
      </w:hyperlink>
      <w:r w:rsidRPr="005E2BF7">
        <w:rPr>
          <w:rFonts w:ascii="Arial" w:eastAsia="Times New Roman" w:hAnsi="Arial" w:cs="Arial"/>
          <w:color w:val="6C6C6C"/>
          <w:sz w:val="27"/>
          <w:szCs w:val="27"/>
        </w:rPr>
        <w:t xml:space="preserve">, as well as </w:t>
      </w:r>
      <w:hyperlink r:id="rId30" w:history="1">
        <w:r w:rsidRPr="005E2BF7">
          <w:rPr>
            <w:rFonts w:ascii="Arial" w:eastAsia="Times New Roman" w:hAnsi="Arial" w:cs="Arial"/>
            <w:color w:val="A7D323"/>
            <w:sz w:val="24"/>
            <w:szCs w:val="24"/>
            <w:u w:val="single"/>
          </w:rPr>
          <w:t>smart meters</w:t>
        </w:r>
      </w:hyperlink>
      <w:r w:rsidRPr="005E2BF7">
        <w:rPr>
          <w:rFonts w:ascii="Arial" w:eastAsia="Times New Roman" w:hAnsi="Arial" w:cs="Arial"/>
          <w:color w:val="6C6C6C"/>
          <w:sz w:val="27"/>
          <w:szCs w:val="27"/>
        </w:rPr>
        <w:t>, ATMs and security systems.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More sophisticated microcontrollers perform critical functions in aircraft, spacecraft, ocean-going vessels, vehicles, medical and life-support systems, and robots. In medical scenarios, microcontrollers can regulate the operations of an artificial heart, kidney or other organ. They can also be instrumental in the functioning of prosthetic devices.</w:t>
      </w:r>
    </w:p>
    <w:p w:rsidR="005E2BF7" w:rsidRPr="005E2BF7" w:rsidRDefault="005E2BF7" w:rsidP="005E2BF7">
      <w:pPr>
        <w:spacing w:after="0" w:line="363" w:lineRule="atLeast"/>
        <w:outlineLvl w:val="2"/>
        <w:rPr>
          <w:rFonts w:ascii="Arial" w:eastAsia="Times New Roman" w:hAnsi="Arial" w:cs="Arial"/>
          <w:b/>
          <w:bCs/>
          <w:color w:val="323232"/>
          <w:sz w:val="30"/>
          <w:szCs w:val="30"/>
        </w:rPr>
      </w:pPr>
      <w:r w:rsidRPr="005E2BF7">
        <w:rPr>
          <w:rFonts w:ascii="Arial" w:eastAsia="Times New Roman" w:hAnsi="Arial" w:cs="Arial"/>
          <w:b/>
          <w:bCs/>
          <w:color w:val="323232"/>
          <w:sz w:val="30"/>
          <w:szCs w:val="30"/>
        </w:rPr>
        <w:t>Microcontrollers vs. microprocessors</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lastRenderedPageBreak/>
        <w:t xml:space="preserve">The distinction between microcontrollers and </w:t>
      </w:r>
      <w:hyperlink r:id="rId31" w:history="1">
        <w:r w:rsidRPr="005E2BF7">
          <w:rPr>
            <w:rFonts w:ascii="Arial" w:eastAsia="Times New Roman" w:hAnsi="Arial" w:cs="Arial"/>
            <w:color w:val="A7D323"/>
            <w:sz w:val="24"/>
            <w:szCs w:val="24"/>
            <w:u w:val="single"/>
          </w:rPr>
          <w:t>microprocessors</w:t>
        </w:r>
      </w:hyperlink>
      <w:r w:rsidRPr="005E2BF7">
        <w:rPr>
          <w:rFonts w:ascii="Arial" w:eastAsia="Times New Roman" w:hAnsi="Arial" w:cs="Arial"/>
          <w:color w:val="6C6C6C"/>
          <w:sz w:val="27"/>
          <w:szCs w:val="27"/>
        </w:rPr>
        <w:t xml:space="preserve"> has gotten less clear as chip density and complexity has become relatively cheap to manufacture and microcontrollers have thus integrated more "general computer" types of functionality. On the whole, though, microcontrollers can be said to function usefully on their own, with direct connection to sensors and actuators, where microprocessors are designed to maximize compute power on the chip, with internal bus connections (rather than direct I/O) to supporting hardware such as RAM and serial ports. Simply put, coffee makers use microcontrollers; desktop computers use microprocessors.</w:t>
      </w:r>
    </w:p>
    <w:p w:rsidR="005E2BF7" w:rsidRPr="005E2BF7" w:rsidRDefault="005E2BF7" w:rsidP="005E2BF7">
      <w:pPr>
        <w:spacing w:after="0" w:line="169" w:lineRule="atLeast"/>
        <w:rPr>
          <w:rFonts w:ascii="Arial" w:eastAsia="Times New Roman" w:hAnsi="Arial" w:cs="Arial"/>
          <w:color w:val="323232"/>
          <w:sz w:val="23"/>
          <w:szCs w:val="23"/>
        </w:rPr>
      </w:pPr>
      <w:r>
        <w:rPr>
          <w:rFonts w:ascii="Arial" w:eastAsia="Times New Roman" w:hAnsi="Arial" w:cs="Arial"/>
          <w:noProof/>
          <w:color w:val="323232"/>
          <w:sz w:val="23"/>
          <w:szCs w:val="23"/>
        </w:rPr>
        <w:drawing>
          <wp:inline distT="0" distB="0" distL="0" distR="0">
            <wp:extent cx="2809875" cy="285750"/>
            <wp:effectExtent l="0" t="0" r="9525" b="0"/>
            <wp:docPr id="2" name="Picture 2" descr="The Microchip Technology ATtiny817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icrochip Technology ATtiny817 microcontroll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9875" cy="285750"/>
                    </a:xfrm>
                    <a:prstGeom prst="rect">
                      <a:avLst/>
                    </a:prstGeom>
                    <a:noFill/>
                    <a:ln>
                      <a:noFill/>
                    </a:ln>
                  </pic:spPr>
                </pic:pic>
              </a:graphicData>
            </a:graphic>
          </wp:inline>
        </w:drawing>
      </w:r>
    </w:p>
    <w:p w:rsidR="005E2BF7" w:rsidRPr="005E2BF7" w:rsidRDefault="005E2BF7" w:rsidP="005E2BF7">
      <w:pPr>
        <w:spacing w:before="30" w:after="0" w:line="200" w:lineRule="atLeast"/>
        <w:rPr>
          <w:rFonts w:ascii="Arial" w:eastAsia="Times New Roman" w:hAnsi="Arial" w:cs="Arial"/>
          <w:caps/>
          <w:color w:val="6C6C6C"/>
          <w:sz w:val="12"/>
          <w:szCs w:val="12"/>
        </w:rPr>
      </w:pPr>
      <w:r w:rsidRPr="005E2BF7">
        <w:rPr>
          <w:rFonts w:ascii="Arial" w:eastAsia="Times New Roman" w:hAnsi="Arial" w:cs="Arial"/>
          <w:caps/>
          <w:color w:val="6C6C6C"/>
          <w:sz w:val="12"/>
          <w:szCs w:val="12"/>
        </w:rPr>
        <w:t>Microchip Technology Inc.</w:t>
      </w:r>
    </w:p>
    <w:p w:rsidR="005E2BF7" w:rsidRPr="005E2BF7" w:rsidRDefault="005E2BF7" w:rsidP="005E2BF7">
      <w:pPr>
        <w:spacing w:after="0" w:line="240" w:lineRule="auto"/>
        <w:rPr>
          <w:rFonts w:ascii="Arial" w:eastAsia="Times New Roman" w:hAnsi="Arial" w:cs="Arial"/>
          <w:color w:val="323232"/>
          <w:sz w:val="23"/>
          <w:szCs w:val="23"/>
        </w:rPr>
      </w:pPr>
      <w:proofErr w:type="gramStart"/>
      <w:r w:rsidRPr="005E2BF7">
        <w:rPr>
          <w:rFonts w:ascii="Arial" w:eastAsia="Times New Roman" w:hAnsi="Arial" w:cs="Arial"/>
          <w:color w:val="323232"/>
          <w:sz w:val="23"/>
          <w:szCs w:val="23"/>
        </w:rPr>
        <w:t>The Microchip Technology ATtiny817 microcontroller.</w:t>
      </w:r>
      <w:proofErr w:type="gramEnd"/>
      <w:r w:rsidRPr="005E2BF7">
        <w:rPr>
          <w:rFonts w:ascii="Arial" w:eastAsia="Times New Roman" w:hAnsi="Arial" w:cs="Arial"/>
          <w:color w:val="323232"/>
          <w:sz w:val="23"/>
          <w:szCs w:val="23"/>
        </w:rPr>
        <w:t xml:space="preserve"> </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Microcontrollers are less expensive and use less power than microprocessors. Microprocessors do not have built in RAM, read-only memory (</w:t>
      </w:r>
      <w:hyperlink r:id="rId33" w:history="1">
        <w:r w:rsidRPr="005E2BF7">
          <w:rPr>
            <w:rFonts w:ascii="Arial" w:eastAsia="Times New Roman" w:hAnsi="Arial" w:cs="Arial"/>
            <w:color w:val="A7D323"/>
            <w:sz w:val="24"/>
            <w:szCs w:val="24"/>
            <w:u w:val="single"/>
          </w:rPr>
          <w:t>ROM</w:t>
        </w:r>
      </w:hyperlink>
      <w:r w:rsidRPr="005E2BF7">
        <w:rPr>
          <w:rFonts w:ascii="Arial" w:eastAsia="Times New Roman" w:hAnsi="Arial" w:cs="Arial"/>
          <w:color w:val="6C6C6C"/>
          <w:sz w:val="27"/>
          <w:szCs w:val="27"/>
        </w:rPr>
        <w:t>) or other peripherals on the chip, but rather attach to these with their pins. A microprocessor can be considered the heart of a computer system, whereas a microcontroller can be considered the heart of an embedded system.</w:t>
      </w:r>
    </w:p>
    <w:p w:rsidR="005E2BF7" w:rsidRPr="005E2BF7" w:rsidRDefault="005E2BF7" w:rsidP="005E2BF7">
      <w:pPr>
        <w:spacing w:after="0" w:line="363" w:lineRule="atLeast"/>
        <w:outlineLvl w:val="2"/>
        <w:rPr>
          <w:rFonts w:ascii="Arial" w:eastAsia="Times New Roman" w:hAnsi="Arial" w:cs="Arial"/>
          <w:b/>
          <w:bCs/>
          <w:color w:val="323232"/>
          <w:sz w:val="30"/>
          <w:szCs w:val="30"/>
        </w:rPr>
      </w:pPr>
      <w:r w:rsidRPr="005E2BF7">
        <w:rPr>
          <w:rFonts w:ascii="Arial" w:eastAsia="Times New Roman" w:hAnsi="Arial" w:cs="Arial"/>
          <w:b/>
          <w:bCs/>
          <w:color w:val="323232"/>
          <w:sz w:val="30"/>
          <w:szCs w:val="30"/>
        </w:rPr>
        <w:t>Choosing the right microcontroller</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There are a number of technology and business considerations to keep in mind when choosing a microcontroller for a project.</w:t>
      </w:r>
    </w:p>
    <w:p w:rsidR="005E2BF7" w:rsidRPr="005E2BF7" w:rsidRDefault="005E2BF7" w:rsidP="005E2BF7">
      <w:pPr>
        <w:spacing w:before="405" w:after="405" w:line="451" w:lineRule="atLeast"/>
        <w:rPr>
          <w:rFonts w:ascii="Arial" w:eastAsia="Times New Roman" w:hAnsi="Arial" w:cs="Arial"/>
          <w:color w:val="6C6C6C"/>
          <w:sz w:val="27"/>
          <w:szCs w:val="27"/>
        </w:rPr>
      </w:pPr>
      <w:r w:rsidRPr="005E2BF7">
        <w:rPr>
          <w:rFonts w:ascii="Arial" w:eastAsia="Times New Roman" w:hAnsi="Arial" w:cs="Arial"/>
          <w:color w:val="6C6C6C"/>
          <w:sz w:val="27"/>
          <w:szCs w:val="27"/>
        </w:rPr>
        <w:t>Beyond cost, it is important to consider the maximum speed, amount of RAM or ROM, and number or types of I/O pins on an MCU, as well as power consumption and constr</w:t>
      </w:r>
      <w:r>
        <w:rPr>
          <w:rFonts w:ascii="Arial" w:eastAsia="Times New Roman" w:hAnsi="Arial" w:cs="Arial"/>
          <w:color w:val="6C6C6C"/>
          <w:sz w:val="27"/>
          <w:szCs w:val="27"/>
        </w:rPr>
        <w:t xml:space="preserve">aints and development support. </w:t>
      </w:r>
    </w:p>
    <w:p w:rsidR="00AB4ABF" w:rsidRDefault="00AB4ABF" w:rsidP="00AB4ABF">
      <w:pPr>
        <w:spacing w:after="0" w:line="600" w:lineRule="atLeast"/>
        <w:outlineLvl w:val="0"/>
        <w:rPr>
          <w:rFonts w:ascii="&amp;quot" w:eastAsia="Times New Roman" w:hAnsi="&amp;quot" w:cs="Times New Roman"/>
          <w:caps/>
          <w:color w:val="434F54"/>
          <w:spacing w:val="60"/>
          <w:kern w:val="36"/>
          <w:sz w:val="54"/>
          <w:szCs w:val="54"/>
        </w:rPr>
      </w:pPr>
    </w:p>
    <w:p w:rsidR="00AB4ABF" w:rsidRPr="0086323B" w:rsidRDefault="00AB4ABF" w:rsidP="00AB4ABF">
      <w:pPr>
        <w:spacing w:after="0" w:line="600" w:lineRule="atLeast"/>
        <w:outlineLvl w:val="0"/>
        <w:rPr>
          <w:rFonts w:ascii="&amp;quot" w:eastAsia="Times New Roman" w:hAnsi="&amp;quot" w:cs="Times New Roman"/>
          <w:b/>
          <w:caps/>
          <w:color w:val="434F54"/>
          <w:spacing w:val="60"/>
          <w:kern w:val="36"/>
          <w:sz w:val="32"/>
          <w:szCs w:val="32"/>
          <w:u w:val="single"/>
        </w:rPr>
      </w:pPr>
      <w:r w:rsidRPr="0086323B">
        <w:rPr>
          <w:rFonts w:ascii="&amp;quot" w:eastAsia="Times New Roman" w:hAnsi="&amp;quot" w:cs="Times New Roman"/>
          <w:b/>
          <w:caps/>
          <w:color w:val="434F54"/>
          <w:spacing w:val="60"/>
          <w:kern w:val="36"/>
          <w:sz w:val="32"/>
          <w:szCs w:val="32"/>
          <w:u w:val="single"/>
        </w:rPr>
        <w:lastRenderedPageBreak/>
        <w:t>Arduino Uno Rev3</w:t>
      </w:r>
    </w:p>
    <w:p w:rsidR="00AB4ABF" w:rsidRPr="0086323B" w:rsidRDefault="00AB4ABF" w:rsidP="00AB4ABF">
      <w:pPr>
        <w:spacing w:after="75" w:line="240" w:lineRule="auto"/>
        <w:rPr>
          <w:rFonts w:ascii="&amp;quot" w:eastAsia="Times New Roman" w:hAnsi="&amp;quot" w:cs="Times New Roman"/>
          <w:color w:val="434F54"/>
          <w:spacing w:val="11"/>
          <w:sz w:val="19"/>
          <w:szCs w:val="19"/>
        </w:rPr>
      </w:pPr>
    </w:p>
    <w:p w:rsidR="00AB4ABF" w:rsidRDefault="00AB4ABF" w:rsidP="00AB4ABF">
      <w:r>
        <w:rPr>
          <w:rFonts w:ascii="Times New Roman" w:eastAsia="Times New Roman" w:hAnsi="Times New Roman" w:cs="Times New Roman"/>
          <w:noProof/>
          <w:sz w:val="24"/>
          <w:szCs w:val="24"/>
        </w:rPr>
        <w:drawing>
          <wp:inline distT="0" distB="0" distL="0" distR="0" wp14:anchorId="5931AAA8" wp14:editId="616CD6A8">
            <wp:extent cx="4953000" cy="3143250"/>
            <wp:effectExtent l="0" t="0" r="0" b="0"/>
            <wp:docPr id="1" name="Picture 1"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ain" descr="Arduino Uno Rev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0" cy="3143250"/>
                    </a:xfrm>
                    <a:prstGeom prst="rect">
                      <a:avLst/>
                    </a:prstGeom>
                    <a:noFill/>
                    <a:ln>
                      <a:noFill/>
                    </a:ln>
                  </pic:spPr>
                </pic:pic>
              </a:graphicData>
            </a:graphic>
          </wp:inline>
        </w:drawing>
      </w:r>
    </w:p>
    <w:p w:rsidR="00051F89" w:rsidRDefault="00051F89" w:rsidP="00051F89">
      <w:pPr>
        <w:pStyle w:val="NormalWeb"/>
        <w:spacing w:before="0" w:beforeAutospacing="0" w:after="240" w:afterAutospacing="0" w:line="408" w:lineRule="atLeast"/>
        <w:rPr>
          <w:rFonts w:ascii="&amp;quot" w:hAnsi="&amp;quot"/>
          <w:color w:val="434F54"/>
          <w:spacing w:val="11"/>
          <w:sz w:val="26"/>
          <w:szCs w:val="26"/>
        </w:rPr>
      </w:pPr>
      <w:proofErr w:type="spellStart"/>
      <w:r>
        <w:rPr>
          <w:rStyle w:val="Strong"/>
          <w:rFonts w:ascii="&amp;quot" w:hAnsi="&amp;quot"/>
          <w:color w:val="434F54"/>
          <w:spacing w:val="11"/>
          <w:sz w:val="26"/>
          <w:szCs w:val="26"/>
        </w:rPr>
        <w:t>Arduino</w:t>
      </w:r>
      <w:proofErr w:type="spellEnd"/>
      <w:r>
        <w:rPr>
          <w:rStyle w:val="Strong"/>
          <w:rFonts w:ascii="&amp;quot" w:hAnsi="&amp;quot"/>
          <w:color w:val="434F54"/>
          <w:spacing w:val="11"/>
          <w:sz w:val="26"/>
          <w:szCs w:val="26"/>
        </w:rPr>
        <w:t xml:space="preserve"> Uno</w:t>
      </w:r>
      <w:r>
        <w:rPr>
          <w:rFonts w:ascii="&amp;quot" w:hAnsi="&amp;quot"/>
          <w:color w:val="434F54"/>
          <w:spacing w:val="11"/>
          <w:sz w:val="26"/>
          <w:szCs w:val="26"/>
        </w:rPr>
        <w:t xml:space="preserve"> is a microcontroller board based on the ATmega328P (</w:t>
      </w:r>
      <w:hyperlink r:id="rId35" w:tgtFrame="_blank" w:history="1">
        <w:r>
          <w:rPr>
            <w:rStyle w:val="Hyperlink"/>
            <w:rFonts w:ascii="&amp;quot" w:hAnsi="&amp;quot"/>
            <w:color w:val="00979D"/>
            <w:spacing w:val="11"/>
            <w:sz w:val="26"/>
            <w:szCs w:val="26"/>
            <w:u w:val="none"/>
          </w:rPr>
          <w:t>datasheet</w:t>
        </w:r>
      </w:hyperlink>
      <w:r>
        <w:rPr>
          <w:rFonts w:ascii="&amp;quot" w:hAnsi="&amp;quot"/>
          <w:color w:val="434F54"/>
          <w:spacing w:val="11"/>
          <w:sz w:val="26"/>
          <w:szCs w:val="26"/>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w:t>
      </w:r>
      <w:proofErr w:type="gramStart"/>
      <w:r>
        <w:rPr>
          <w:rFonts w:ascii="&amp;quot" w:hAnsi="&amp;quot"/>
          <w:color w:val="434F54"/>
          <w:spacing w:val="11"/>
          <w:sz w:val="26"/>
          <w:szCs w:val="26"/>
        </w:rPr>
        <w:t>..</w:t>
      </w:r>
      <w:proofErr w:type="gramEnd"/>
      <w:r>
        <w:rPr>
          <w:rFonts w:ascii="&amp;quot" w:hAnsi="&amp;quot"/>
          <w:color w:val="434F54"/>
          <w:spacing w:val="11"/>
          <w:sz w:val="26"/>
          <w:szCs w:val="26"/>
        </w:rPr>
        <w:t xml:space="preserve"> You can tinker with your UNO without </w:t>
      </w:r>
      <w:proofErr w:type="spellStart"/>
      <w:r>
        <w:rPr>
          <w:rFonts w:ascii="&amp;quot" w:hAnsi="&amp;quot"/>
          <w:color w:val="434F54"/>
          <w:spacing w:val="11"/>
          <w:sz w:val="26"/>
          <w:szCs w:val="26"/>
        </w:rPr>
        <w:t>worring</w:t>
      </w:r>
      <w:proofErr w:type="spellEnd"/>
      <w:r>
        <w:rPr>
          <w:rFonts w:ascii="&amp;quot" w:hAnsi="&amp;quot"/>
          <w:color w:val="434F54"/>
          <w:spacing w:val="11"/>
          <w:sz w:val="26"/>
          <w:szCs w:val="26"/>
        </w:rPr>
        <w:t xml:space="preserve"> too much about doing something wrong, worst case scenario you can replace the chip for a few dollars and start over again.</w:t>
      </w:r>
    </w:p>
    <w:p w:rsidR="00051F89" w:rsidRDefault="00051F89" w:rsidP="00051F89">
      <w:pPr>
        <w:pStyle w:val="NormalWeb"/>
        <w:spacing w:before="0" w:beforeAutospacing="0" w:after="240" w:afterAutospacing="0" w:line="408" w:lineRule="atLeast"/>
        <w:rPr>
          <w:rFonts w:ascii="&amp;quot" w:hAnsi="&amp;quot"/>
          <w:color w:val="434F54"/>
          <w:spacing w:val="11"/>
          <w:sz w:val="26"/>
          <w:szCs w:val="26"/>
        </w:rPr>
      </w:pPr>
      <w:r>
        <w:rPr>
          <w:rFonts w:ascii="&amp;quot" w:hAnsi="&amp;quot"/>
          <w:color w:val="434F54"/>
          <w:spacing w:val="11"/>
          <w:sz w:val="26"/>
          <w:szCs w:val="26"/>
        </w:rPr>
        <w:t xml:space="preserve">"Uno" means one in Italian and was chosen to mark the release of </w:t>
      </w:r>
      <w:proofErr w:type="spellStart"/>
      <w:r>
        <w:rPr>
          <w:rFonts w:ascii="&amp;quot" w:hAnsi="&amp;quot"/>
          <w:color w:val="434F54"/>
          <w:spacing w:val="11"/>
          <w:sz w:val="26"/>
          <w:szCs w:val="26"/>
        </w:rPr>
        <w:t>Arduino</w:t>
      </w:r>
      <w:proofErr w:type="spellEnd"/>
      <w:r>
        <w:rPr>
          <w:rFonts w:ascii="&amp;quot" w:hAnsi="&amp;quot"/>
          <w:color w:val="434F54"/>
          <w:spacing w:val="11"/>
          <w:sz w:val="26"/>
          <w:szCs w:val="26"/>
        </w:rPr>
        <w:t xml:space="preserve"> Software (IDE) 1.0. The Uno board and version 1.0 of </w:t>
      </w:r>
      <w:proofErr w:type="spellStart"/>
      <w:r>
        <w:rPr>
          <w:rFonts w:ascii="&amp;quot" w:hAnsi="&amp;quot"/>
          <w:color w:val="434F54"/>
          <w:spacing w:val="11"/>
          <w:sz w:val="26"/>
          <w:szCs w:val="26"/>
        </w:rPr>
        <w:t>Arduino</w:t>
      </w:r>
      <w:proofErr w:type="spellEnd"/>
      <w:r>
        <w:rPr>
          <w:rFonts w:ascii="&amp;quot" w:hAnsi="&amp;quot"/>
          <w:color w:val="434F54"/>
          <w:spacing w:val="11"/>
          <w:sz w:val="26"/>
          <w:szCs w:val="26"/>
        </w:rPr>
        <w:t xml:space="preserve"> Software (IDE) were the reference versions of </w:t>
      </w:r>
      <w:proofErr w:type="spellStart"/>
      <w:r>
        <w:rPr>
          <w:rFonts w:ascii="&amp;quot" w:hAnsi="&amp;quot"/>
          <w:color w:val="434F54"/>
          <w:spacing w:val="11"/>
          <w:sz w:val="26"/>
          <w:szCs w:val="26"/>
        </w:rPr>
        <w:t>Arduino</w:t>
      </w:r>
      <w:proofErr w:type="spellEnd"/>
      <w:r>
        <w:rPr>
          <w:rFonts w:ascii="&amp;quot" w:hAnsi="&amp;quot"/>
          <w:color w:val="434F54"/>
          <w:spacing w:val="11"/>
          <w:sz w:val="26"/>
          <w:szCs w:val="26"/>
        </w:rPr>
        <w:t xml:space="preserve">, now evolved to newer releases. The Uno board is the first in a series of USB </w:t>
      </w:r>
      <w:proofErr w:type="spellStart"/>
      <w:r>
        <w:rPr>
          <w:rFonts w:ascii="&amp;quot" w:hAnsi="&amp;quot"/>
          <w:color w:val="434F54"/>
          <w:spacing w:val="11"/>
          <w:sz w:val="26"/>
          <w:szCs w:val="26"/>
        </w:rPr>
        <w:t>Arduino</w:t>
      </w:r>
      <w:proofErr w:type="spellEnd"/>
      <w:r>
        <w:rPr>
          <w:rFonts w:ascii="&amp;quot" w:hAnsi="&amp;quot"/>
          <w:color w:val="434F54"/>
          <w:spacing w:val="11"/>
          <w:sz w:val="26"/>
          <w:szCs w:val="26"/>
        </w:rPr>
        <w:t xml:space="preserve"> boards, and the reference model for the </w:t>
      </w:r>
      <w:proofErr w:type="spellStart"/>
      <w:r>
        <w:rPr>
          <w:rFonts w:ascii="&amp;quot" w:hAnsi="&amp;quot"/>
          <w:color w:val="434F54"/>
          <w:spacing w:val="11"/>
          <w:sz w:val="26"/>
          <w:szCs w:val="26"/>
        </w:rPr>
        <w:t>Arduino</w:t>
      </w:r>
      <w:proofErr w:type="spellEnd"/>
      <w:r>
        <w:rPr>
          <w:rFonts w:ascii="&amp;quot" w:hAnsi="&amp;quot"/>
          <w:color w:val="434F54"/>
          <w:spacing w:val="11"/>
          <w:sz w:val="26"/>
          <w:szCs w:val="26"/>
        </w:rPr>
        <w:t xml:space="preserve"> platform; for an extensive list of current, past or outdated boards see the </w:t>
      </w:r>
      <w:proofErr w:type="spellStart"/>
      <w:r>
        <w:rPr>
          <w:rFonts w:ascii="&amp;quot" w:hAnsi="&amp;quot"/>
          <w:color w:val="434F54"/>
          <w:spacing w:val="11"/>
          <w:sz w:val="26"/>
          <w:szCs w:val="26"/>
        </w:rPr>
        <w:t>Arduino</w:t>
      </w:r>
      <w:proofErr w:type="spellEnd"/>
      <w:r>
        <w:rPr>
          <w:rFonts w:ascii="&amp;quot" w:hAnsi="&amp;quot"/>
          <w:color w:val="434F54"/>
          <w:spacing w:val="11"/>
          <w:sz w:val="26"/>
          <w:szCs w:val="26"/>
        </w:rPr>
        <w:t xml:space="preserve"> index of boards.</w:t>
      </w:r>
    </w:p>
    <w:p w:rsidR="00033B5C" w:rsidRDefault="00033B5C" w:rsidP="00033B5C">
      <w:pPr>
        <w:pStyle w:val="Heading3"/>
        <w:spacing w:before="300" w:beforeAutospacing="0" w:after="225" w:afterAutospacing="0" w:line="375" w:lineRule="atLeast"/>
        <w:rPr>
          <w:rFonts w:ascii="&amp;quot" w:hAnsi="&amp;quot"/>
          <w:b w:val="0"/>
          <w:bCs w:val="0"/>
          <w:color w:val="F39C12"/>
          <w:spacing w:val="11"/>
          <w:sz w:val="32"/>
          <w:szCs w:val="32"/>
        </w:rPr>
      </w:pPr>
    </w:p>
    <w:p w:rsidR="001A4235" w:rsidRDefault="001A4235" w:rsidP="001A4235">
      <w:r>
        <w:rPr>
          <w:noProof/>
        </w:rPr>
        <w:lastRenderedPageBreak/>
        <w:drawing>
          <wp:inline distT="0" distB="0" distL="0" distR="0" wp14:anchorId="27095A10" wp14:editId="2CD0E464">
            <wp:extent cx="4467225" cy="3476625"/>
            <wp:effectExtent l="0" t="0" r="9525" b="9525"/>
            <wp:docPr id="3" name="Picture 3" descr="http://www.edgefx.in/wp-content/uploads/2014/07/Arduino-Uno-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www.edgefx.in/wp-content/uploads/2014/07/Arduino-Uno-Boar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7225" cy="3476625"/>
                    </a:xfrm>
                    <a:prstGeom prst="rect">
                      <a:avLst/>
                    </a:prstGeom>
                    <a:noFill/>
                    <a:ln>
                      <a:noFill/>
                    </a:ln>
                  </pic:spPr>
                </pic:pic>
              </a:graphicData>
            </a:graphic>
          </wp:inline>
        </w:drawing>
      </w:r>
    </w:p>
    <w:p w:rsidR="001A4235" w:rsidRDefault="001A4235" w:rsidP="001A4235"/>
    <w:p w:rsidR="001A4235" w:rsidRDefault="001A4235" w:rsidP="001A4235">
      <w:pPr>
        <w:pStyle w:val="NormalWeb"/>
        <w:spacing w:before="0" w:beforeAutospacing="0" w:after="390" w:afterAutospacing="0"/>
        <w:jc w:val="both"/>
        <w:rPr>
          <w:rFonts w:ascii="&amp;quot" w:hAnsi="&amp;quot"/>
          <w:color w:val="222222"/>
        </w:rPr>
      </w:pPr>
      <w:proofErr w:type="spellStart"/>
      <w:r>
        <w:rPr>
          <w:rFonts w:ascii="&amp;quot" w:hAnsi="&amp;quot"/>
          <w:color w:val="222222"/>
        </w:rPr>
        <w:t>Arduino</w:t>
      </w:r>
      <w:proofErr w:type="spellEnd"/>
      <w:r>
        <w:rPr>
          <w:rFonts w:ascii="&amp;quot" w:hAnsi="&amp;quot"/>
          <w:color w:val="222222"/>
        </w:rPr>
        <w:t xml:space="preserve"> is a single-board microcontroller meant to make the application more accessible which are interactive objects and its surroundings. The hardware features with an open-source hardware board designed around an 8-bit Atmel </w:t>
      </w:r>
      <w:hyperlink r:id="rId37" w:tgtFrame="_blank" w:history="1">
        <w:r>
          <w:rPr>
            <w:rStyle w:val="Hyperlink"/>
            <w:rFonts w:ascii="&amp;quot" w:hAnsi="&amp;quot"/>
            <w:color w:val="E8554E"/>
          </w:rPr>
          <w:t xml:space="preserve">AVR microcontroller </w:t>
        </w:r>
      </w:hyperlink>
      <w:r>
        <w:rPr>
          <w:rFonts w:ascii="&amp;quot" w:hAnsi="&amp;quot"/>
          <w:color w:val="222222"/>
        </w:rPr>
        <w:t>or a 32-bit Atmel ARM. Current models consists a USB interface, 6 analog input pins and 14 digital I/O pins that allows the user to attach various extension boards.</w:t>
      </w:r>
    </w:p>
    <w:p w:rsidR="001A4235" w:rsidRDefault="001A4235" w:rsidP="001A4235">
      <w:pPr>
        <w:pStyle w:val="NormalWeb"/>
        <w:spacing w:before="0" w:beforeAutospacing="0" w:after="390" w:afterAutospacing="0"/>
        <w:jc w:val="both"/>
        <w:rPr>
          <w:rFonts w:ascii="&amp;quot" w:hAnsi="&amp;quot"/>
          <w:color w:val="222222"/>
        </w:rPr>
      </w:pPr>
      <w:r>
        <w:rPr>
          <w:rFonts w:ascii="&amp;quot" w:hAnsi="&amp;quot"/>
          <w:color w:val="222222"/>
        </w:rPr>
        <w:t xml:space="preserve">The </w:t>
      </w:r>
      <w:proofErr w:type="spellStart"/>
      <w:r>
        <w:rPr>
          <w:rFonts w:ascii="&amp;quot" w:hAnsi="&amp;quot"/>
          <w:color w:val="222222"/>
        </w:rPr>
        <w:t>Arduino</w:t>
      </w:r>
      <w:proofErr w:type="spellEnd"/>
      <w:r>
        <w:rPr>
          <w:rFonts w:ascii="&amp;quot" w:hAnsi="&amp;quot"/>
          <w:color w:val="222222"/>
        </w:rPr>
        <w:t xml:space="preserve"> Uno board is a </w:t>
      </w:r>
      <w:hyperlink r:id="rId38" w:tgtFrame="_blank" w:history="1">
        <w:r>
          <w:rPr>
            <w:rStyle w:val="Hyperlink"/>
            <w:rFonts w:ascii="&amp;quot" w:hAnsi="&amp;quot"/>
            <w:color w:val="E8554E"/>
          </w:rPr>
          <w:t>microcontroller based</w:t>
        </w:r>
      </w:hyperlink>
      <w:r>
        <w:rPr>
          <w:rFonts w:ascii="&amp;quot" w:hAnsi="&amp;quot"/>
          <w:color w:val="222222"/>
        </w:rPr>
        <w:t xml:space="preserve"> on the ATmega328. It has 14 digital input/output pins in which 6 can be used as PWM outputs, a 16 MHz ceramic resonator, an ICSP header, a USB connection, 6 analog inputs, a power jack and a reset button. This contains all the required support needed for microcontroller. In order to get started, they are simply connected to a computer with a USB cable or with </w:t>
      </w:r>
      <w:proofErr w:type="gramStart"/>
      <w:r>
        <w:rPr>
          <w:rFonts w:ascii="&amp;quot" w:hAnsi="&amp;quot"/>
          <w:color w:val="222222"/>
        </w:rPr>
        <w:t>a</w:t>
      </w:r>
      <w:proofErr w:type="gramEnd"/>
      <w:r>
        <w:rPr>
          <w:rFonts w:ascii="&amp;quot" w:hAnsi="&amp;quot"/>
          <w:color w:val="222222"/>
        </w:rPr>
        <w:t xml:space="preserve"> AC-to-DC adapter or battery. </w:t>
      </w:r>
      <w:proofErr w:type="spellStart"/>
      <w:r>
        <w:rPr>
          <w:rFonts w:ascii="&amp;quot" w:hAnsi="&amp;quot"/>
          <w:color w:val="222222"/>
        </w:rPr>
        <w:t>Arduino</w:t>
      </w:r>
      <w:proofErr w:type="spellEnd"/>
      <w:r>
        <w:rPr>
          <w:rFonts w:ascii="&amp;quot" w:hAnsi="&amp;quot"/>
          <w:color w:val="222222"/>
        </w:rPr>
        <w:t xml:space="preserve"> Uno Board varies from all other boards and they will not use the FTDI USB-to-serial driver chip in them. It is featured by the Atmega16U2 (Atmega8U2 up to version R2) programmed as a USB-to-serial converter.</w:t>
      </w:r>
    </w:p>
    <w:p w:rsidR="001A4235" w:rsidRDefault="001A4235" w:rsidP="001A4235">
      <w:pPr>
        <w:rPr>
          <w:rFonts w:ascii="&amp;quot" w:hAnsi="&amp;quot"/>
          <w:color w:val="222222"/>
        </w:rPr>
      </w:pPr>
      <w:r>
        <w:rPr>
          <w:rFonts w:ascii="&amp;quot" w:hAnsi="&amp;quot"/>
          <w:noProof/>
          <w:color w:val="E8554E"/>
        </w:rPr>
        <w:lastRenderedPageBreak/>
        <w:drawing>
          <wp:inline distT="0" distB="0" distL="0" distR="0" wp14:anchorId="64100E2B" wp14:editId="56FC7637">
            <wp:extent cx="5686425" cy="3181350"/>
            <wp:effectExtent l="0" t="0" r="9525" b="0"/>
            <wp:docPr id="8" name="Picture 8" descr="Arduino Uno with Digital Input/Outpu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with Digital Input/Outpu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6425" cy="3181350"/>
                    </a:xfrm>
                    <a:prstGeom prst="rect">
                      <a:avLst/>
                    </a:prstGeom>
                    <a:noFill/>
                    <a:ln>
                      <a:noFill/>
                    </a:ln>
                  </pic:spPr>
                </pic:pic>
              </a:graphicData>
            </a:graphic>
          </wp:inline>
        </w:drawing>
      </w:r>
    </w:p>
    <w:p w:rsidR="001A4235" w:rsidRDefault="001A4235" w:rsidP="001A4235">
      <w:pPr>
        <w:pStyle w:val="wp-caption-text"/>
        <w:spacing w:before="0" w:beforeAutospacing="0" w:after="0" w:afterAutospacing="0"/>
        <w:jc w:val="center"/>
        <w:rPr>
          <w:rFonts w:ascii="&amp;quot" w:hAnsi="&amp;quot"/>
          <w:b/>
          <w:bCs/>
          <w:color w:val="222222"/>
          <w:sz w:val="21"/>
          <w:szCs w:val="21"/>
        </w:rPr>
      </w:pPr>
      <w:proofErr w:type="spellStart"/>
      <w:r>
        <w:rPr>
          <w:rFonts w:ascii="&amp;quot" w:hAnsi="&amp;quot"/>
          <w:b/>
          <w:bCs/>
          <w:color w:val="222222"/>
          <w:sz w:val="21"/>
          <w:szCs w:val="21"/>
        </w:rPr>
        <w:t>Arduino</w:t>
      </w:r>
      <w:proofErr w:type="spellEnd"/>
      <w:r>
        <w:rPr>
          <w:rFonts w:ascii="&amp;quot" w:hAnsi="&amp;quot"/>
          <w:b/>
          <w:bCs/>
          <w:color w:val="222222"/>
          <w:sz w:val="21"/>
          <w:szCs w:val="21"/>
        </w:rPr>
        <w:t xml:space="preserve"> Uno with Digital </w:t>
      </w:r>
      <w:proofErr w:type="spellStart"/>
      <w:r>
        <w:rPr>
          <w:rFonts w:ascii="&amp;quot" w:hAnsi="&amp;quot"/>
          <w:b/>
          <w:bCs/>
          <w:color w:val="222222"/>
          <w:sz w:val="21"/>
          <w:szCs w:val="21"/>
        </w:rPr>
        <w:t>Input/Output</w:t>
      </w:r>
      <w:proofErr w:type="spellEnd"/>
    </w:p>
    <w:p w:rsidR="001A4235" w:rsidRDefault="001A4235" w:rsidP="001A4235">
      <w:pPr>
        <w:pStyle w:val="wp-caption-text"/>
        <w:spacing w:before="0" w:beforeAutospacing="0" w:after="0" w:afterAutospacing="0"/>
        <w:jc w:val="center"/>
        <w:rPr>
          <w:rFonts w:ascii="&amp;quot" w:hAnsi="&amp;quot"/>
          <w:b/>
          <w:bCs/>
          <w:color w:val="222222"/>
          <w:sz w:val="21"/>
          <w:szCs w:val="21"/>
        </w:rPr>
      </w:pPr>
    </w:p>
    <w:p w:rsidR="001A4235" w:rsidRDefault="001A4235" w:rsidP="001A4235">
      <w:pPr>
        <w:pStyle w:val="NormalWeb"/>
        <w:spacing w:before="0" w:beforeAutospacing="0" w:after="390" w:afterAutospacing="0"/>
        <w:jc w:val="both"/>
        <w:rPr>
          <w:rFonts w:ascii="&amp;quot" w:hAnsi="&amp;quot"/>
          <w:color w:val="222222"/>
        </w:rPr>
      </w:pPr>
      <w:r>
        <w:rPr>
          <w:rFonts w:ascii="&amp;quot" w:hAnsi="&amp;quot"/>
          <w:color w:val="222222"/>
        </w:rPr>
        <w:t xml:space="preserve">There are various types of </w:t>
      </w:r>
      <w:proofErr w:type="spellStart"/>
      <w:r>
        <w:rPr>
          <w:rFonts w:ascii="&amp;quot" w:hAnsi="&amp;quot"/>
          <w:color w:val="222222"/>
        </w:rPr>
        <w:t>Arduino</w:t>
      </w:r>
      <w:proofErr w:type="spellEnd"/>
      <w:r>
        <w:rPr>
          <w:rFonts w:ascii="&amp;quot" w:hAnsi="&amp;quot"/>
          <w:color w:val="222222"/>
        </w:rPr>
        <w:t xml:space="preserve"> boards in which many of them were third-party compatible versions. The most official versions available are the </w:t>
      </w:r>
      <w:proofErr w:type="spellStart"/>
      <w:r>
        <w:rPr>
          <w:rFonts w:ascii="&amp;quot" w:hAnsi="&amp;quot"/>
          <w:color w:val="222222"/>
        </w:rPr>
        <w:t>Arduino</w:t>
      </w:r>
      <w:proofErr w:type="spellEnd"/>
      <w:r>
        <w:rPr>
          <w:rFonts w:ascii="&amp;quot" w:hAnsi="&amp;quot"/>
          <w:color w:val="222222"/>
        </w:rPr>
        <w:t xml:space="preserve"> Uno R3 and the </w:t>
      </w:r>
      <w:proofErr w:type="spellStart"/>
      <w:r>
        <w:rPr>
          <w:rFonts w:ascii="&amp;quot" w:hAnsi="&amp;quot"/>
          <w:color w:val="222222"/>
        </w:rPr>
        <w:t>Arduino</w:t>
      </w:r>
      <w:proofErr w:type="spellEnd"/>
      <w:r>
        <w:rPr>
          <w:rFonts w:ascii="&amp;quot" w:hAnsi="&amp;quot"/>
          <w:color w:val="222222"/>
        </w:rPr>
        <w:t xml:space="preserve"> Nano V3. Both of these run a 16MHz Atmel ATmega328P 8-bit microcontroller with 32KB of flash RAM 14 digital I/O and six </w:t>
      </w:r>
      <w:proofErr w:type="gramStart"/>
      <w:r>
        <w:rPr>
          <w:rFonts w:ascii="&amp;quot" w:hAnsi="&amp;quot"/>
          <w:color w:val="222222"/>
        </w:rPr>
        <w:t>analogue</w:t>
      </w:r>
      <w:proofErr w:type="gramEnd"/>
      <w:r>
        <w:rPr>
          <w:rFonts w:ascii="&amp;quot" w:hAnsi="&amp;quot"/>
          <w:color w:val="222222"/>
        </w:rPr>
        <w:t xml:space="preserve"> I/O and the 32KB will not sound like as if running Windows. </w:t>
      </w:r>
      <w:proofErr w:type="spellStart"/>
      <w:r>
        <w:rPr>
          <w:rFonts w:ascii="&amp;quot" w:hAnsi="&amp;quot"/>
          <w:color w:val="222222"/>
        </w:rPr>
        <w:t>Arduino</w:t>
      </w:r>
      <w:proofErr w:type="spellEnd"/>
      <w:r>
        <w:rPr>
          <w:rFonts w:ascii="&amp;quot" w:hAnsi="&amp;quot"/>
          <w:color w:val="222222"/>
        </w:rPr>
        <w:t xml:space="preserve"> projects can be stand-alone or they can communicate with software on running on a computer. For e.g. Flash, Processing, </w:t>
      </w:r>
      <w:proofErr w:type="gramStart"/>
      <w:r>
        <w:rPr>
          <w:rFonts w:ascii="&amp;quot" w:hAnsi="&amp;quot"/>
          <w:color w:val="222222"/>
        </w:rPr>
        <w:t>Max</w:t>
      </w:r>
      <w:proofErr w:type="gramEnd"/>
      <w:r>
        <w:rPr>
          <w:rFonts w:ascii="&amp;quot" w:hAnsi="&amp;quot"/>
          <w:color w:val="222222"/>
        </w:rPr>
        <w:t>/MSP). The board is clocked by a 16 MHz ceramic resonator and has a USB connection for power and communication. You can easily add micro SD/SD card storage for bigger tasks.</w:t>
      </w:r>
    </w:p>
    <w:p w:rsidR="001A4235" w:rsidRPr="00474E53" w:rsidRDefault="001A4235" w:rsidP="001A4235">
      <w:pPr>
        <w:pStyle w:val="Heading2"/>
        <w:spacing w:before="0" w:after="240" w:line="540" w:lineRule="atLeast"/>
        <w:jc w:val="both"/>
        <w:rPr>
          <w:ins w:id="0" w:author="Unknown"/>
          <w:rFonts w:ascii="&amp;quot" w:hAnsi="&amp;quot"/>
          <w:bCs w:val="0"/>
          <w:color w:val="222222"/>
          <w:sz w:val="32"/>
          <w:szCs w:val="32"/>
        </w:rPr>
      </w:pPr>
      <w:ins w:id="1" w:author="Unknown">
        <w:r w:rsidRPr="00474E53">
          <w:rPr>
            <w:rFonts w:ascii="&amp;quot" w:hAnsi="&amp;quot"/>
            <w:bCs w:val="0"/>
            <w:color w:val="222222"/>
            <w:sz w:val="32"/>
            <w:szCs w:val="32"/>
          </w:rPr>
          <w:t xml:space="preserve">Features of the </w:t>
        </w:r>
        <w:proofErr w:type="spellStart"/>
        <w:r w:rsidRPr="00474E53">
          <w:rPr>
            <w:rFonts w:ascii="&amp;quot" w:hAnsi="&amp;quot"/>
            <w:bCs w:val="0"/>
            <w:color w:val="222222"/>
            <w:sz w:val="32"/>
            <w:szCs w:val="32"/>
          </w:rPr>
          <w:t>Arduino</w:t>
        </w:r>
        <w:proofErr w:type="spellEnd"/>
        <w:r w:rsidRPr="00474E53">
          <w:rPr>
            <w:rFonts w:ascii="&amp;quot" w:hAnsi="&amp;quot"/>
            <w:bCs w:val="0"/>
            <w:color w:val="222222"/>
            <w:sz w:val="32"/>
            <w:szCs w:val="32"/>
          </w:rPr>
          <w:t xml:space="preserve"> Uno Board:</w:t>
        </w:r>
      </w:ins>
    </w:p>
    <w:p w:rsidR="001A4235" w:rsidRDefault="001A4235" w:rsidP="001A4235">
      <w:pPr>
        <w:numPr>
          <w:ilvl w:val="0"/>
          <w:numId w:val="8"/>
        </w:numPr>
        <w:spacing w:before="100" w:beforeAutospacing="1" w:after="100" w:afterAutospacing="1" w:line="240" w:lineRule="auto"/>
        <w:ind w:left="600"/>
        <w:jc w:val="both"/>
        <w:rPr>
          <w:ins w:id="2" w:author="Unknown"/>
          <w:rFonts w:ascii="&amp;quot" w:hAnsi="&amp;quot"/>
          <w:color w:val="222222"/>
          <w:sz w:val="24"/>
          <w:szCs w:val="24"/>
        </w:rPr>
      </w:pPr>
      <w:ins w:id="3" w:author="Unknown">
        <w:r>
          <w:rPr>
            <w:rFonts w:ascii="&amp;quot" w:hAnsi="&amp;quot"/>
            <w:color w:val="222222"/>
          </w:rPr>
          <w:t>It is an easy USB interface. This allows interface with USB as this is like a serial device.</w:t>
        </w:r>
      </w:ins>
    </w:p>
    <w:p w:rsidR="001A4235" w:rsidRDefault="001A4235" w:rsidP="001A4235">
      <w:pPr>
        <w:numPr>
          <w:ilvl w:val="0"/>
          <w:numId w:val="8"/>
        </w:numPr>
        <w:spacing w:before="100" w:beforeAutospacing="1" w:after="100" w:afterAutospacing="1" w:line="240" w:lineRule="auto"/>
        <w:ind w:left="600"/>
        <w:jc w:val="both"/>
        <w:rPr>
          <w:ins w:id="4" w:author="Unknown"/>
          <w:rFonts w:ascii="&amp;quot" w:hAnsi="&amp;quot"/>
          <w:color w:val="222222"/>
        </w:rPr>
      </w:pPr>
      <w:ins w:id="5" w:author="Unknown">
        <w:r>
          <w:rPr>
            <w:rFonts w:ascii="&amp;quot" w:hAnsi="&amp;quot"/>
            <w:color w:val="222222"/>
          </w:rPr>
          <w:t>The chip on the board plugs straight into your USB port and supports on your computer as a virtual serial port. The benefit of this setup is that serial communication is an extremely easy protocol which is time-tested and USB makes connection with modern computers and makes it comfortable.</w:t>
        </w:r>
      </w:ins>
    </w:p>
    <w:p w:rsidR="001A4235" w:rsidRDefault="001A4235" w:rsidP="001A4235">
      <w:pPr>
        <w:numPr>
          <w:ilvl w:val="0"/>
          <w:numId w:val="8"/>
        </w:numPr>
        <w:spacing w:before="100" w:beforeAutospacing="1" w:after="100" w:afterAutospacing="1" w:line="240" w:lineRule="auto"/>
        <w:ind w:left="600"/>
        <w:jc w:val="both"/>
        <w:rPr>
          <w:ins w:id="6" w:author="Unknown"/>
          <w:rFonts w:ascii="&amp;quot" w:hAnsi="&amp;quot"/>
          <w:color w:val="222222"/>
        </w:rPr>
      </w:pPr>
      <w:ins w:id="7" w:author="Unknown">
        <w:r>
          <w:rPr>
            <w:rFonts w:ascii="&amp;quot" w:hAnsi="&amp;quot"/>
            <w:color w:val="222222"/>
          </w:rPr>
          <w:t xml:space="preserve">It is </w:t>
        </w:r>
        <w:r>
          <w:rPr>
            <w:rFonts w:ascii="&amp;quot" w:hAnsi="&amp;quot"/>
            <w:color w:val="222222"/>
          </w:rPr>
          <w:fldChar w:fldCharType="begin"/>
        </w:r>
        <w:r>
          <w:rPr>
            <w:rFonts w:ascii="&amp;quot" w:hAnsi="&amp;quot"/>
            <w:color w:val="222222"/>
          </w:rPr>
          <w:instrText xml:space="preserve"> HYPERLINK "https://www.elprocus.com/microcontrollers-types-and-applications/" \t "_blank" </w:instrText>
        </w:r>
        <w:r>
          <w:rPr>
            <w:rFonts w:ascii="&amp;quot" w:hAnsi="&amp;quot"/>
            <w:color w:val="222222"/>
          </w:rPr>
          <w:fldChar w:fldCharType="separate"/>
        </w:r>
        <w:r>
          <w:rPr>
            <w:rStyle w:val="Hyperlink"/>
            <w:rFonts w:ascii="&amp;quot" w:hAnsi="&amp;quot"/>
            <w:color w:val="E8554E"/>
          </w:rPr>
          <w:t>easy-to-find the microcontroller</w:t>
        </w:r>
        <w:r>
          <w:rPr>
            <w:rFonts w:ascii="&amp;quot" w:hAnsi="&amp;quot"/>
            <w:color w:val="222222"/>
          </w:rPr>
          <w:fldChar w:fldCharType="end"/>
        </w:r>
        <w:r>
          <w:rPr>
            <w:rFonts w:ascii="&amp;quot" w:hAnsi="&amp;quot"/>
            <w:color w:val="222222"/>
          </w:rPr>
          <w:t xml:space="preserve"> brain which is the ATmega328 chip. It has more number of hardware features like timers, external and internal interrupts, PWM pins and multiple sleep modes.</w:t>
        </w:r>
      </w:ins>
    </w:p>
    <w:p w:rsidR="001A4235" w:rsidRDefault="001A4235" w:rsidP="001A4235">
      <w:pPr>
        <w:numPr>
          <w:ilvl w:val="0"/>
          <w:numId w:val="8"/>
        </w:numPr>
        <w:spacing w:before="100" w:beforeAutospacing="1" w:after="100" w:afterAutospacing="1" w:line="240" w:lineRule="auto"/>
        <w:ind w:left="600"/>
        <w:jc w:val="both"/>
        <w:rPr>
          <w:ins w:id="8" w:author="Unknown"/>
          <w:rFonts w:ascii="&amp;quot" w:hAnsi="&amp;quot"/>
          <w:color w:val="222222"/>
        </w:rPr>
      </w:pPr>
      <w:ins w:id="9" w:author="Unknown">
        <w:r>
          <w:rPr>
            <w:rFonts w:ascii="&amp;quot" w:hAnsi="&amp;quot"/>
            <w:color w:val="222222"/>
          </w:rPr>
          <w:t>It is an open source design and there is an advantage of being open source is that it has a large community of people using and troubleshooting it. This makes it easy to help in debugging projects.</w:t>
        </w:r>
      </w:ins>
    </w:p>
    <w:p w:rsidR="001A4235" w:rsidRDefault="001A4235" w:rsidP="001A4235">
      <w:pPr>
        <w:numPr>
          <w:ilvl w:val="0"/>
          <w:numId w:val="8"/>
        </w:numPr>
        <w:spacing w:before="100" w:beforeAutospacing="1" w:after="100" w:afterAutospacing="1" w:line="240" w:lineRule="auto"/>
        <w:ind w:left="600"/>
        <w:jc w:val="both"/>
        <w:rPr>
          <w:ins w:id="10" w:author="Unknown"/>
          <w:rFonts w:ascii="&amp;quot" w:hAnsi="&amp;quot"/>
          <w:color w:val="222222"/>
        </w:rPr>
      </w:pPr>
      <w:ins w:id="11" w:author="Unknown">
        <w:r>
          <w:rPr>
            <w:rFonts w:ascii="&amp;quot" w:hAnsi="&amp;quot"/>
            <w:color w:val="222222"/>
          </w:rPr>
          <w:t>It is a 16 MHz clock which is fast enough for most applications and does not speeds up the microcontroller.</w:t>
        </w:r>
      </w:ins>
    </w:p>
    <w:p w:rsidR="001A4235" w:rsidRDefault="001A4235" w:rsidP="001A4235">
      <w:pPr>
        <w:numPr>
          <w:ilvl w:val="0"/>
          <w:numId w:val="8"/>
        </w:numPr>
        <w:spacing w:before="100" w:beforeAutospacing="1" w:after="100" w:afterAutospacing="1" w:line="240" w:lineRule="auto"/>
        <w:ind w:left="600"/>
        <w:jc w:val="both"/>
        <w:rPr>
          <w:ins w:id="12" w:author="Unknown"/>
          <w:rFonts w:ascii="&amp;quot" w:hAnsi="&amp;quot"/>
          <w:color w:val="222222"/>
        </w:rPr>
      </w:pPr>
      <w:ins w:id="13" w:author="Unknown">
        <w:r>
          <w:rPr>
            <w:rFonts w:ascii="&amp;quot" w:hAnsi="&amp;quot"/>
            <w:color w:val="222222"/>
          </w:rPr>
          <w:t xml:space="preserve">It is very convenient to manage power inside it and it had a feature of built-in voltage regulation. This can also be powered directly off a USB port without any external power. You can connect an external power source of </w:t>
        </w:r>
        <w:proofErr w:type="spellStart"/>
        <w:r>
          <w:rPr>
            <w:rFonts w:ascii="&amp;quot" w:hAnsi="&amp;quot"/>
            <w:color w:val="222222"/>
          </w:rPr>
          <w:t>upto</w:t>
        </w:r>
        <w:proofErr w:type="spellEnd"/>
        <w:r>
          <w:rPr>
            <w:rFonts w:ascii="&amp;quot" w:hAnsi="&amp;quot"/>
            <w:color w:val="222222"/>
          </w:rPr>
          <w:t xml:space="preserve"> 12v and this regulates it to both 5v and 3.3v.</w:t>
        </w:r>
      </w:ins>
    </w:p>
    <w:p w:rsidR="001A4235" w:rsidRDefault="001A4235" w:rsidP="001A4235">
      <w:pPr>
        <w:numPr>
          <w:ilvl w:val="0"/>
          <w:numId w:val="8"/>
        </w:numPr>
        <w:spacing w:before="100" w:beforeAutospacing="1" w:after="100" w:afterAutospacing="1" w:line="240" w:lineRule="auto"/>
        <w:ind w:left="600"/>
        <w:jc w:val="both"/>
        <w:rPr>
          <w:ins w:id="14" w:author="Unknown"/>
          <w:rFonts w:ascii="&amp;quot" w:hAnsi="&amp;quot"/>
          <w:color w:val="222222"/>
        </w:rPr>
      </w:pPr>
      <w:ins w:id="15" w:author="Unknown">
        <w:r>
          <w:rPr>
            <w:rFonts w:ascii="&amp;quot" w:hAnsi="&amp;quot"/>
            <w:color w:val="222222"/>
          </w:rPr>
          <w:lastRenderedPageBreak/>
          <w:t xml:space="preserve">13 digital pins and 6 analog pins. This sort of pins allows you to connect hardware to your </w:t>
        </w:r>
        <w:proofErr w:type="spellStart"/>
        <w:r>
          <w:rPr>
            <w:rFonts w:ascii="&amp;quot" w:hAnsi="&amp;quot"/>
            <w:color w:val="222222"/>
          </w:rPr>
          <w:t>Arduino</w:t>
        </w:r>
        <w:proofErr w:type="spellEnd"/>
        <w:r>
          <w:rPr>
            <w:rFonts w:ascii="&amp;quot" w:hAnsi="&amp;quot"/>
            <w:color w:val="222222"/>
          </w:rPr>
          <w:t xml:space="preserve"> Uno board externally. These pins are used as a key for extending the computing capability of the </w:t>
        </w:r>
        <w:proofErr w:type="spellStart"/>
        <w:r>
          <w:rPr>
            <w:rFonts w:ascii="&amp;quot" w:hAnsi="&amp;quot"/>
            <w:color w:val="222222"/>
          </w:rPr>
          <w:t>Arduino</w:t>
        </w:r>
        <w:proofErr w:type="spellEnd"/>
        <w:r>
          <w:rPr>
            <w:rFonts w:ascii="&amp;quot" w:hAnsi="&amp;quot"/>
            <w:color w:val="222222"/>
          </w:rPr>
          <w:t xml:space="preserve"> Uno into the real world. Simply plug your electronic devices and </w:t>
        </w:r>
        <w:r>
          <w:rPr>
            <w:rFonts w:ascii="&amp;quot" w:hAnsi="&amp;quot"/>
            <w:color w:val="222222"/>
          </w:rPr>
          <w:fldChar w:fldCharType="begin"/>
        </w:r>
        <w:r>
          <w:rPr>
            <w:rFonts w:ascii="&amp;quot" w:hAnsi="&amp;quot"/>
            <w:color w:val="222222"/>
          </w:rPr>
          <w:instrText xml:space="preserve"> HYPERLINK "http://www.edgefx.in/6-different-types-of-temperature-sensors-with-their-specifications/" \t "_blank" </w:instrText>
        </w:r>
        <w:r>
          <w:rPr>
            <w:rFonts w:ascii="&amp;quot" w:hAnsi="&amp;quot"/>
            <w:color w:val="222222"/>
          </w:rPr>
          <w:fldChar w:fldCharType="separate"/>
        </w:r>
        <w:r>
          <w:rPr>
            <w:rStyle w:val="Hyperlink"/>
            <w:rFonts w:ascii="&amp;quot" w:hAnsi="&amp;quot"/>
            <w:color w:val="E8554E"/>
          </w:rPr>
          <w:t>sensors</w:t>
        </w:r>
        <w:r>
          <w:rPr>
            <w:rFonts w:ascii="&amp;quot" w:hAnsi="&amp;quot"/>
            <w:color w:val="222222"/>
          </w:rPr>
          <w:fldChar w:fldCharType="end"/>
        </w:r>
        <w:r>
          <w:rPr>
            <w:rFonts w:ascii="&amp;quot" w:hAnsi="&amp;quot"/>
            <w:color w:val="222222"/>
          </w:rPr>
          <w:t xml:space="preserve"> into the sockets that correspond to each of these pins and you are good to go.</w:t>
        </w:r>
      </w:ins>
    </w:p>
    <w:p w:rsidR="001A4235" w:rsidRDefault="001A4235" w:rsidP="001A4235">
      <w:pPr>
        <w:numPr>
          <w:ilvl w:val="0"/>
          <w:numId w:val="8"/>
        </w:numPr>
        <w:spacing w:before="100" w:beforeAutospacing="1" w:after="100" w:afterAutospacing="1" w:line="240" w:lineRule="auto"/>
        <w:ind w:left="600"/>
        <w:jc w:val="both"/>
        <w:rPr>
          <w:ins w:id="16" w:author="Unknown"/>
          <w:rFonts w:ascii="&amp;quot" w:hAnsi="&amp;quot"/>
          <w:color w:val="222222"/>
        </w:rPr>
      </w:pPr>
      <w:ins w:id="17" w:author="Unknown">
        <w:r>
          <w:rPr>
            <w:rFonts w:ascii="&amp;quot" w:hAnsi="&amp;quot"/>
            <w:color w:val="222222"/>
          </w:rPr>
          <w:t xml:space="preserve">This has an ICSP connector for bypassing the USB port and interfacing the </w:t>
        </w:r>
        <w:proofErr w:type="spellStart"/>
        <w:r>
          <w:rPr>
            <w:rFonts w:ascii="&amp;quot" w:hAnsi="&amp;quot"/>
            <w:color w:val="222222"/>
          </w:rPr>
          <w:t>Arduino</w:t>
        </w:r>
        <w:proofErr w:type="spellEnd"/>
        <w:r>
          <w:rPr>
            <w:rFonts w:ascii="&amp;quot" w:hAnsi="&amp;quot"/>
            <w:color w:val="222222"/>
          </w:rPr>
          <w:t xml:space="preserve"> directly as a serial device. This port is necessary to re-</w:t>
        </w:r>
        <w:proofErr w:type="spellStart"/>
        <w:r>
          <w:rPr>
            <w:rFonts w:ascii="&amp;quot" w:hAnsi="&amp;quot"/>
            <w:color w:val="222222"/>
          </w:rPr>
          <w:t>bootload</w:t>
        </w:r>
        <w:proofErr w:type="spellEnd"/>
        <w:r>
          <w:rPr>
            <w:rFonts w:ascii="&amp;quot" w:hAnsi="&amp;quot"/>
            <w:color w:val="222222"/>
          </w:rPr>
          <w:t xml:space="preserve"> your chip if it corrupts and can no longer used to your computer.</w:t>
        </w:r>
      </w:ins>
    </w:p>
    <w:p w:rsidR="001A4235" w:rsidRDefault="001A4235" w:rsidP="001A4235">
      <w:pPr>
        <w:numPr>
          <w:ilvl w:val="0"/>
          <w:numId w:val="8"/>
        </w:numPr>
        <w:spacing w:before="100" w:beforeAutospacing="1" w:after="100" w:afterAutospacing="1" w:line="240" w:lineRule="auto"/>
        <w:ind w:left="600"/>
        <w:jc w:val="both"/>
        <w:rPr>
          <w:ins w:id="18" w:author="Unknown"/>
          <w:rFonts w:ascii="&amp;quot" w:hAnsi="&amp;quot"/>
          <w:color w:val="222222"/>
        </w:rPr>
      </w:pPr>
      <w:ins w:id="19" w:author="Unknown">
        <w:r>
          <w:rPr>
            <w:rFonts w:ascii="&amp;quot" w:hAnsi="&amp;quot"/>
            <w:color w:val="222222"/>
          </w:rPr>
          <w:t>It has a 32 KB of flash memory for storing your code.</w:t>
        </w:r>
      </w:ins>
    </w:p>
    <w:p w:rsidR="001A4235" w:rsidRDefault="001A4235" w:rsidP="001A4235">
      <w:pPr>
        <w:numPr>
          <w:ilvl w:val="0"/>
          <w:numId w:val="8"/>
        </w:numPr>
        <w:spacing w:before="100" w:beforeAutospacing="1" w:after="100" w:afterAutospacing="1" w:line="240" w:lineRule="auto"/>
        <w:ind w:left="600"/>
        <w:jc w:val="both"/>
        <w:rPr>
          <w:ins w:id="20" w:author="Unknown"/>
          <w:rFonts w:ascii="&amp;quot" w:hAnsi="&amp;quot"/>
          <w:color w:val="222222"/>
        </w:rPr>
      </w:pPr>
      <w:ins w:id="21" w:author="Unknown">
        <w:r>
          <w:rPr>
            <w:rFonts w:ascii="&amp;quot" w:hAnsi="&amp;quot"/>
            <w:color w:val="222222"/>
          </w:rPr>
          <w:t>An on-board LED is attached to digital pin 13 to make fast the debugging of code and to make the debug process easy.</w:t>
        </w:r>
      </w:ins>
    </w:p>
    <w:p w:rsidR="001A4235" w:rsidRDefault="001A4235" w:rsidP="001A4235">
      <w:pPr>
        <w:numPr>
          <w:ilvl w:val="0"/>
          <w:numId w:val="8"/>
        </w:numPr>
        <w:spacing w:before="100" w:beforeAutospacing="1" w:after="100" w:afterAutospacing="1" w:line="240" w:lineRule="auto"/>
        <w:ind w:left="600"/>
        <w:jc w:val="both"/>
        <w:rPr>
          <w:ins w:id="22" w:author="Unknown"/>
          <w:rFonts w:ascii="&amp;quot" w:hAnsi="&amp;quot"/>
          <w:color w:val="222222"/>
        </w:rPr>
      </w:pPr>
      <w:ins w:id="23" w:author="Unknown">
        <w:r>
          <w:rPr>
            <w:rFonts w:ascii="&amp;quot" w:hAnsi="&amp;quot"/>
            <w:color w:val="222222"/>
          </w:rPr>
          <w:t>Finally, it has a button to reset the program on the chip.</w:t>
        </w:r>
      </w:ins>
    </w:p>
    <w:p w:rsidR="001A4235" w:rsidRDefault="001A4235" w:rsidP="001A4235">
      <w:pPr>
        <w:pStyle w:val="NormalWeb"/>
        <w:spacing w:before="0" w:beforeAutospacing="0" w:after="390" w:afterAutospacing="0"/>
        <w:jc w:val="both"/>
        <w:rPr>
          <w:ins w:id="24" w:author="Unknown"/>
          <w:rFonts w:ascii="&amp;quot" w:hAnsi="&amp;quot"/>
          <w:color w:val="222222"/>
        </w:rPr>
      </w:pPr>
      <w:proofErr w:type="spellStart"/>
      <w:ins w:id="25" w:author="Unknown">
        <w:r>
          <w:rPr>
            <w:rFonts w:ascii="&amp;quot" w:hAnsi="&amp;quot"/>
            <w:color w:val="222222"/>
          </w:rPr>
          <w:t>Arduino</w:t>
        </w:r>
        <w:proofErr w:type="spellEnd"/>
        <w:r>
          <w:rPr>
            <w:rFonts w:ascii="&amp;quot" w:hAnsi="&amp;quot"/>
            <w:color w:val="222222"/>
          </w:rPr>
          <w:t xml:space="preserve"> was created in the year 2005 by two Italian engineers David </w:t>
        </w:r>
        <w:proofErr w:type="spellStart"/>
        <w:r>
          <w:rPr>
            <w:rFonts w:ascii="&amp;quot" w:hAnsi="&amp;quot"/>
            <w:color w:val="222222"/>
          </w:rPr>
          <w:t>Cuartielles</w:t>
        </w:r>
        <w:proofErr w:type="spellEnd"/>
        <w:r>
          <w:rPr>
            <w:rFonts w:ascii="&amp;quot" w:hAnsi="&amp;quot"/>
            <w:color w:val="222222"/>
          </w:rPr>
          <w:t xml:space="preserve"> and Massimo </w:t>
        </w:r>
        <w:proofErr w:type="spellStart"/>
        <w:r>
          <w:rPr>
            <w:rFonts w:ascii="&amp;quot" w:hAnsi="&amp;quot"/>
            <w:color w:val="222222"/>
          </w:rPr>
          <w:t>Banzi</w:t>
        </w:r>
        <w:proofErr w:type="spellEnd"/>
        <w:r>
          <w:rPr>
            <w:rFonts w:ascii="&amp;quot" w:hAnsi="&amp;quot"/>
            <w:color w:val="222222"/>
          </w:rPr>
          <w:t xml:space="preserve"> with the goal of keeping in mind about students to make them learn how to program the </w:t>
        </w:r>
        <w:proofErr w:type="spellStart"/>
        <w:r>
          <w:rPr>
            <w:rFonts w:ascii="&amp;quot" w:hAnsi="&amp;quot"/>
            <w:color w:val="222222"/>
          </w:rPr>
          <w:t>Arduino</w:t>
        </w:r>
        <w:proofErr w:type="spellEnd"/>
        <w:r>
          <w:rPr>
            <w:rFonts w:ascii="&amp;quot" w:hAnsi="&amp;quot"/>
            <w:color w:val="222222"/>
          </w:rPr>
          <w:t xml:space="preserve"> </w:t>
        </w:r>
        <w:proofErr w:type="spellStart"/>
        <w:r>
          <w:rPr>
            <w:rFonts w:ascii="&amp;quot" w:hAnsi="&amp;quot"/>
            <w:color w:val="222222"/>
          </w:rPr>
          <w:t>uno</w:t>
        </w:r>
        <w:proofErr w:type="spellEnd"/>
        <w:r>
          <w:rPr>
            <w:rFonts w:ascii="&amp;quot" w:hAnsi="&amp;quot"/>
            <w:color w:val="222222"/>
          </w:rPr>
          <w:t xml:space="preserve"> microcontroller and improve their skills about electronics and use it in the real world.</w:t>
        </w:r>
      </w:ins>
    </w:p>
    <w:p w:rsidR="001A4235" w:rsidRDefault="001A4235" w:rsidP="001A4235">
      <w:pPr>
        <w:pStyle w:val="NormalWeb"/>
        <w:spacing w:before="0" w:beforeAutospacing="0" w:after="390" w:afterAutospacing="0"/>
        <w:jc w:val="both"/>
        <w:rPr>
          <w:ins w:id="26" w:author="Unknown"/>
          <w:rFonts w:ascii="&amp;quot" w:hAnsi="&amp;quot"/>
          <w:color w:val="222222"/>
        </w:rPr>
      </w:pPr>
      <w:proofErr w:type="spellStart"/>
      <w:ins w:id="27" w:author="Unknown">
        <w:r>
          <w:rPr>
            <w:rFonts w:ascii="&amp;quot" w:hAnsi="&amp;quot"/>
            <w:color w:val="222222"/>
          </w:rPr>
          <w:t>Arduino</w:t>
        </w:r>
        <w:proofErr w:type="spellEnd"/>
        <w:r>
          <w:rPr>
            <w:rFonts w:ascii="&amp;quot" w:hAnsi="&amp;quot"/>
            <w:color w:val="222222"/>
          </w:rPr>
          <w:t xml:space="preserve"> </w:t>
        </w:r>
        <w:proofErr w:type="spellStart"/>
        <w:r>
          <w:rPr>
            <w:rFonts w:ascii="&amp;quot" w:hAnsi="&amp;quot"/>
            <w:color w:val="222222"/>
          </w:rPr>
          <w:t>uno</w:t>
        </w:r>
        <w:proofErr w:type="spellEnd"/>
        <w:r>
          <w:rPr>
            <w:rFonts w:ascii="&amp;quot" w:hAnsi="&amp;quot"/>
            <w:color w:val="222222"/>
          </w:rPr>
          <w:t xml:space="preserve"> microcontroller can sense the environment by receiving input from a variety of sensors and can affect its surroundings by controlling lights, motors, and other actuators. The microcontroller is programmed using the </w:t>
        </w:r>
        <w:proofErr w:type="spellStart"/>
        <w:r>
          <w:rPr>
            <w:rFonts w:ascii="&amp;quot" w:hAnsi="&amp;quot"/>
            <w:color w:val="222222"/>
          </w:rPr>
          <w:t>Arduino</w:t>
        </w:r>
        <w:proofErr w:type="spellEnd"/>
        <w:r>
          <w:rPr>
            <w:rFonts w:ascii="&amp;quot" w:hAnsi="&amp;quot"/>
            <w:color w:val="222222"/>
          </w:rPr>
          <w:t xml:space="preserve"> programming language (based on Wiring) and the </w:t>
        </w:r>
        <w:proofErr w:type="spellStart"/>
        <w:r>
          <w:rPr>
            <w:rFonts w:ascii="&amp;quot" w:hAnsi="&amp;quot"/>
            <w:color w:val="222222"/>
          </w:rPr>
          <w:t>Arduino</w:t>
        </w:r>
        <w:proofErr w:type="spellEnd"/>
        <w:r>
          <w:rPr>
            <w:rFonts w:ascii="&amp;quot" w:hAnsi="&amp;quot"/>
            <w:color w:val="222222"/>
          </w:rPr>
          <w:t xml:space="preserve"> development environment (based on Processing).</w:t>
        </w:r>
      </w:ins>
    </w:p>
    <w:p w:rsidR="001A4235" w:rsidRDefault="001A4235" w:rsidP="001A4235">
      <w:pPr>
        <w:pStyle w:val="NormalWeb"/>
        <w:spacing w:before="0" w:beforeAutospacing="0" w:after="390" w:afterAutospacing="0"/>
        <w:rPr>
          <w:ins w:id="28" w:author="Unknown"/>
          <w:rFonts w:ascii="&amp;quot" w:hAnsi="&amp;quot"/>
          <w:color w:val="222222"/>
        </w:rPr>
      </w:pPr>
      <w:ins w:id="29" w:author="Unknown">
        <w:r>
          <w:rPr>
            <w:rStyle w:val="Strong"/>
            <w:rFonts w:ascii="&amp;quot" w:hAnsi="&amp;quot"/>
            <w:color w:val="222222"/>
          </w:rPr>
          <w:t>ATmega168/328-Arduino Pin Mapping:</w:t>
        </w:r>
      </w:ins>
    </w:p>
    <w:p w:rsidR="001A4235" w:rsidRDefault="001A4235" w:rsidP="001A4235">
      <w:pPr>
        <w:rPr>
          <w:ins w:id="30" w:author="Unknown"/>
          <w:rFonts w:ascii="&amp;quot" w:hAnsi="&amp;quot"/>
          <w:color w:val="222222"/>
        </w:rPr>
      </w:pPr>
      <w:r>
        <w:rPr>
          <w:rFonts w:ascii="&amp;quot" w:hAnsi="&amp;quot"/>
          <w:noProof/>
          <w:color w:val="E8554E"/>
        </w:rPr>
        <w:drawing>
          <wp:inline distT="0" distB="0" distL="0" distR="0" wp14:anchorId="4B517846" wp14:editId="0F7FF4AB">
            <wp:extent cx="5895975" cy="2743200"/>
            <wp:effectExtent l="0" t="0" r="9525" b="0"/>
            <wp:docPr id="7" name="Picture 7" descr="ATmega168 328Arduino Pin Mappi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mega168 328Arduino Pin Mappi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5975" cy="2743200"/>
                    </a:xfrm>
                    <a:prstGeom prst="rect">
                      <a:avLst/>
                    </a:prstGeom>
                    <a:noFill/>
                    <a:ln>
                      <a:noFill/>
                    </a:ln>
                  </pic:spPr>
                </pic:pic>
              </a:graphicData>
            </a:graphic>
          </wp:inline>
        </w:drawing>
      </w:r>
    </w:p>
    <w:p w:rsidR="001A4235" w:rsidRDefault="001A4235" w:rsidP="001A4235">
      <w:pPr>
        <w:pStyle w:val="wp-caption-text"/>
        <w:spacing w:before="0" w:beforeAutospacing="0" w:after="0" w:afterAutospacing="0"/>
        <w:jc w:val="center"/>
        <w:rPr>
          <w:ins w:id="31" w:author="Unknown"/>
          <w:rFonts w:ascii="&amp;quot" w:hAnsi="&amp;quot"/>
          <w:b/>
          <w:bCs/>
          <w:color w:val="222222"/>
          <w:sz w:val="21"/>
          <w:szCs w:val="21"/>
        </w:rPr>
      </w:pPr>
      <w:ins w:id="32" w:author="Unknown">
        <w:r>
          <w:rPr>
            <w:rFonts w:ascii="&amp;quot" w:hAnsi="&amp;quot"/>
            <w:b/>
            <w:bCs/>
            <w:color w:val="222222"/>
            <w:sz w:val="21"/>
            <w:szCs w:val="21"/>
          </w:rPr>
          <w:t>ATmega168-328Arduino Pin Mapping</w:t>
        </w:r>
      </w:ins>
    </w:p>
    <w:p w:rsidR="001A4235" w:rsidRDefault="001A4235" w:rsidP="001A4235">
      <w:pPr>
        <w:pStyle w:val="Heading3"/>
        <w:spacing w:before="0" w:beforeAutospacing="0" w:after="240" w:afterAutospacing="0" w:line="432" w:lineRule="atLeast"/>
        <w:jc w:val="both"/>
        <w:rPr>
          <w:ins w:id="33" w:author="Unknown"/>
          <w:rFonts w:ascii="&amp;quot" w:hAnsi="&amp;quot"/>
          <w:b w:val="0"/>
          <w:bCs w:val="0"/>
          <w:color w:val="222222"/>
          <w:sz w:val="36"/>
          <w:szCs w:val="36"/>
        </w:rPr>
      </w:pPr>
      <w:ins w:id="34" w:author="Unknown">
        <w:r>
          <w:rPr>
            <w:rFonts w:ascii="&amp;quot" w:hAnsi="&amp;quot"/>
            <w:b w:val="0"/>
            <w:bCs w:val="0"/>
            <w:color w:val="222222"/>
            <w:sz w:val="36"/>
            <w:szCs w:val="36"/>
          </w:rPr>
          <w:t>Programming:</w:t>
        </w:r>
      </w:ins>
    </w:p>
    <w:p w:rsidR="001A4235" w:rsidRDefault="001A4235" w:rsidP="001A4235">
      <w:pPr>
        <w:numPr>
          <w:ilvl w:val="0"/>
          <w:numId w:val="9"/>
        </w:numPr>
        <w:spacing w:before="100" w:beforeAutospacing="1" w:after="100" w:afterAutospacing="1" w:line="240" w:lineRule="auto"/>
        <w:ind w:left="600"/>
        <w:jc w:val="both"/>
        <w:rPr>
          <w:ins w:id="35" w:author="Unknown"/>
          <w:rFonts w:ascii="&amp;quot" w:hAnsi="&amp;quot"/>
          <w:color w:val="222222"/>
          <w:sz w:val="24"/>
          <w:szCs w:val="24"/>
        </w:rPr>
      </w:pPr>
      <w:ins w:id="36" w:author="Unknown">
        <w:r>
          <w:rPr>
            <w:rFonts w:ascii="&amp;quot" w:hAnsi="&amp;quot"/>
            <w:color w:val="222222"/>
          </w:rPr>
          <w:lastRenderedPageBreak/>
          <w:t xml:space="preserve">The </w:t>
        </w:r>
        <w:proofErr w:type="spellStart"/>
        <w:r>
          <w:rPr>
            <w:rFonts w:ascii="&amp;quot" w:hAnsi="&amp;quot"/>
            <w:color w:val="222222"/>
          </w:rPr>
          <w:t>Arduino</w:t>
        </w:r>
        <w:proofErr w:type="spellEnd"/>
        <w:r>
          <w:rPr>
            <w:rFonts w:ascii="&amp;quot" w:hAnsi="&amp;quot"/>
            <w:color w:val="222222"/>
          </w:rPr>
          <w:t xml:space="preserve"> integrated development environment (IDE) is a cross-platform application written in Java, and is derived from the IDE for the Processing programming language and the Wiring projects</w:t>
        </w:r>
      </w:ins>
    </w:p>
    <w:p w:rsidR="001A4235" w:rsidRDefault="001A4235" w:rsidP="001A4235">
      <w:pPr>
        <w:numPr>
          <w:ilvl w:val="0"/>
          <w:numId w:val="9"/>
        </w:numPr>
        <w:spacing w:before="100" w:beforeAutospacing="1" w:after="100" w:afterAutospacing="1" w:line="240" w:lineRule="auto"/>
        <w:ind w:left="600"/>
        <w:jc w:val="both"/>
        <w:rPr>
          <w:ins w:id="37" w:author="Unknown"/>
          <w:rFonts w:ascii="&amp;quot" w:hAnsi="&amp;quot"/>
          <w:color w:val="222222"/>
        </w:rPr>
      </w:pPr>
      <w:ins w:id="38" w:author="Unknown">
        <w:r>
          <w:rPr>
            <w:rFonts w:ascii="&amp;quot" w:hAnsi="&amp;quot"/>
            <w:color w:val="222222"/>
          </w:rPr>
          <w:t xml:space="preserve">The </w:t>
        </w:r>
        <w:proofErr w:type="spellStart"/>
        <w:r>
          <w:rPr>
            <w:rFonts w:ascii="&amp;quot" w:hAnsi="&amp;quot"/>
            <w:color w:val="222222"/>
          </w:rPr>
          <w:t>Arduino</w:t>
        </w:r>
        <w:proofErr w:type="spellEnd"/>
        <w:r>
          <w:rPr>
            <w:rFonts w:ascii="&amp;quot" w:hAnsi="&amp;quot"/>
            <w:color w:val="222222"/>
          </w:rPr>
          <w:t xml:space="preserve"> Uno board can be programmed with the </w:t>
        </w:r>
        <w:proofErr w:type="spellStart"/>
        <w:r>
          <w:rPr>
            <w:rFonts w:ascii="&amp;quot" w:hAnsi="&amp;quot"/>
            <w:color w:val="222222"/>
          </w:rPr>
          <w:t>Arduino</w:t>
        </w:r>
        <w:proofErr w:type="spellEnd"/>
        <w:r>
          <w:rPr>
            <w:rFonts w:ascii="&amp;quot" w:hAnsi="&amp;quot"/>
            <w:color w:val="222222"/>
          </w:rPr>
          <w:t xml:space="preserve"> software.</w:t>
        </w:r>
      </w:ins>
    </w:p>
    <w:p w:rsidR="001A4235" w:rsidRDefault="001A4235" w:rsidP="001A4235">
      <w:pPr>
        <w:numPr>
          <w:ilvl w:val="0"/>
          <w:numId w:val="9"/>
        </w:numPr>
        <w:spacing w:before="100" w:beforeAutospacing="1" w:after="100" w:afterAutospacing="1" w:line="240" w:lineRule="auto"/>
        <w:ind w:left="600"/>
        <w:jc w:val="both"/>
        <w:rPr>
          <w:ins w:id="39" w:author="Unknown"/>
          <w:rFonts w:ascii="&amp;quot" w:hAnsi="&amp;quot"/>
          <w:color w:val="222222"/>
        </w:rPr>
      </w:pPr>
      <w:ins w:id="40" w:author="Unknown">
        <w:r>
          <w:rPr>
            <w:rFonts w:ascii="&amp;quot" w:hAnsi="&amp;quot"/>
            <w:color w:val="222222"/>
          </w:rPr>
          <w:t>Select “</w:t>
        </w:r>
        <w:proofErr w:type="spellStart"/>
        <w:r>
          <w:rPr>
            <w:rFonts w:ascii="&amp;quot" w:hAnsi="&amp;quot"/>
            <w:color w:val="222222"/>
          </w:rPr>
          <w:t>Arduino</w:t>
        </w:r>
        <w:proofErr w:type="spellEnd"/>
        <w:r>
          <w:rPr>
            <w:rFonts w:ascii="&amp;quot" w:hAnsi="&amp;quot"/>
            <w:color w:val="222222"/>
          </w:rPr>
          <w:t xml:space="preserve"> Uno from the Tools &gt; Board menu (according to the microcontroller on your board).</w:t>
        </w:r>
      </w:ins>
    </w:p>
    <w:p w:rsidR="001A4235" w:rsidRDefault="001A4235" w:rsidP="001A4235">
      <w:pPr>
        <w:numPr>
          <w:ilvl w:val="0"/>
          <w:numId w:val="9"/>
        </w:numPr>
        <w:spacing w:before="100" w:beforeAutospacing="1" w:after="100" w:afterAutospacing="1" w:line="240" w:lineRule="auto"/>
        <w:ind w:left="600"/>
        <w:jc w:val="both"/>
        <w:rPr>
          <w:ins w:id="41" w:author="Unknown"/>
          <w:rFonts w:ascii="&amp;quot" w:hAnsi="&amp;quot"/>
          <w:color w:val="222222"/>
        </w:rPr>
      </w:pPr>
      <w:ins w:id="42" w:author="Unknown">
        <w:r>
          <w:rPr>
            <w:rFonts w:ascii="&amp;quot" w:hAnsi="&amp;quot"/>
            <w:color w:val="222222"/>
          </w:rPr>
          <w:t xml:space="preserve">The ATmega328 on the </w:t>
        </w:r>
        <w:proofErr w:type="spellStart"/>
        <w:r>
          <w:rPr>
            <w:rFonts w:ascii="&amp;quot" w:hAnsi="&amp;quot"/>
            <w:color w:val="222222"/>
          </w:rPr>
          <w:t>Arduino</w:t>
        </w:r>
        <w:proofErr w:type="spellEnd"/>
        <w:r>
          <w:rPr>
            <w:rFonts w:ascii="&amp;quot" w:hAnsi="&amp;quot"/>
            <w:color w:val="222222"/>
          </w:rPr>
          <w:t xml:space="preserve"> Uno comes </w:t>
        </w:r>
        <w:proofErr w:type="spellStart"/>
        <w:r>
          <w:rPr>
            <w:rFonts w:ascii="&amp;quot" w:hAnsi="&amp;quot"/>
            <w:color w:val="222222"/>
          </w:rPr>
          <w:t>preburned</w:t>
        </w:r>
        <w:proofErr w:type="spellEnd"/>
        <w:r>
          <w:rPr>
            <w:rFonts w:ascii="&amp;quot" w:hAnsi="&amp;quot"/>
            <w:color w:val="222222"/>
          </w:rPr>
          <w:t xml:space="preserve"> with a </w:t>
        </w:r>
        <w:proofErr w:type="spellStart"/>
        <w:r>
          <w:rPr>
            <w:rFonts w:ascii="&amp;quot" w:hAnsi="&amp;quot"/>
            <w:color w:val="222222"/>
          </w:rPr>
          <w:t>bootloader</w:t>
        </w:r>
        <w:proofErr w:type="spellEnd"/>
        <w:r>
          <w:rPr>
            <w:rFonts w:ascii="&amp;quot" w:hAnsi="&amp;quot"/>
            <w:color w:val="222222"/>
          </w:rPr>
          <w:t xml:space="preserve"> that allows you to upload new code to it without the use of an external hardware programmer. It communicates using the original STK500 protocol.</w:t>
        </w:r>
      </w:ins>
    </w:p>
    <w:p w:rsidR="001A4235" w:rsidRDefault="001A4235" w:rsidP="001A4235">
      <w:pPr>
        <w:numPr>
          <w:ilvl w:val="0"/>
          <w:numId w:val="9"/>
        </w:numPr>
        <w:spacing w:before="100" w:beforeAutospacing="1" w:after="100" w:afterAutospacing="1" w:line="240" w:lineRule="auto"/>
        <w:ind w:left="600"/>
        <w:jc w:val="both"/>
        <w:rPr>
          <w:ins w:id="43" w:author="Unknown"/>
          <w:rFonts w:ascii="&amp;quot" w:hAnsi="&amp;quot"/>
          <w:color w:val="222222"/>
        </w:rPr>
      </w:pPr>
      <w:ins w:id="44" w:author="Unknown">
        <w:r>
          <w:rPr>
            <w:rFonts w:ascii="&amp;quot" w:hAnsi="&amp;quot"/>
            <w:color w:val="222222"/>
          </w:rPr>
          <w:t xml:space="preserve">You can also bypass the </w:t>
        </w:r>
        <w:r>
          <w:rPr>
            <w:rFonts w:ascii="&amp;quot" w:hAnsi="&amp;quot"/>
            <w:color w:val="222222"/>
          </w:rPr>
          <w:fldChar w:fldCharType="begin"/>
        </w:r>
        <w:r>
          <w:rPr>
            <w:rFonts w:ascii="&amp;quot" w:hAnsi="&amp;quot"/>
            <w:color w:val="222222"/>
          </w:rPr>
          <w:instrText xml:space="preserve"> HYPERLINK "http://www.edgefx.in/know-about-boot-loader-technique-for-programming-microcontroller/" \t "_blank" </w:instrText>
        </w:r>
        <w:r>
          <w:rPr>
            <w:rFonts w:ascii="&amp;quot" w:hAnsi="&amp;quot"/>
            <w:color w:val="222222"/>
          </w:rPr>
          <w:fldChar w:fldCharType="separate"/>
        </w:r>
        <w:proofErr w:type="spellStart"/>
        <w:r>
          <w:rPr>
            <w:rStyle w:val="Hyperlink"/>
            <w:rFonts w:ascii="&amp;quot" w:hAnsi="&amp;quot"/>
            <w:color w:val="E8554E"/>
          </w:rPr>
          <w:t>bootloader</w:t>
        </w:r>
        <w:proofErr w:type="spellEnd"/>
        <w:r>
          <w:rPr>
            <w:rStyle w:val="Hyperlink"/>
            <w:rFonts w:ascii="&amp;quot" w:hAnsi="&amp;quot"/>
            <w:color w:val="E8554E"/>
          </w:rPr>
          <w:t xml:space="preserve"> and program the microcontroller</w:t>
        </w:r>
        <w:r>
          <w:rPr>
            <w:rFonts w:ascii="&amp;quot" w:hAnsi="&amp;quot"/>
            <w:color w:val="222222"/>
          </w:rPr>
          <w:fldChar w:fldCharType="end"/>
        </w:r>
        <w:r>
          <w:rPr>
            <w:rFonts w:ascii="&amp;quot" w:hAnsi="&amp;quot"/>
            <w:color w:val="222222"/>
          </w:rPr>
          <w:t xml:space="preserve"> through the ICSP (In-Circuit Serial Programming) header.</w:t>
        </w:r>
      </w:ins>
    </w:p>
    <w:p w:rsidR="001A4235" w:rsidRDefault="001A4235" w:rsidP="001A4235">
      <w:pPr>
        <w:numPr>
          <w:ilvl w:val="0"/>
          <w:numId w:val="9"/>
        </w:numPr>
        <w:spacing w:before="100" w:beforeAutospacing="1" w:after="100" w:afterAutospacing="1" w:line="240" w:lineRule="auto"/>
        <w:ind w:left="600"/>
        <w:jc w:val="both"/>
        <w:rPr>
          <w:ins w:id="45" w:author="Unknown"/>
          <w:rFonts w:ascii="&amp;quot" w:hAnsi="&amp;quot"/>
          <w:color w:val="222222"/>
        </w:rPr>
      </w:pPr>
      <w:ins w:id="46" w:author="Unknown">
        <w:r>
          <w:rPr>
            <w:rFonts w:ascii="&amp;quot" w:hAnsi="&amp;quot"/>
            <w:color w:val="222222"/>
          </w:rPr>
          <w:t xml:space="preserve">The ATmega16U2 (or 8U2 in the rev1 and rev2 boards) firmware source code is </w:t>
        </w:r>
        <w:proofErr w:type="gramStart"/>
        <w:r>
          <w:rPr>
            <w:rFonts w:ascii="&amp;quot" w:hAnsi="&amp;quot"/>
            <w:color w:val="222222"/>
          </w:rPr>
          <w:t>available .</w:t>
        </w:r>
        <w:proofErr w:type="gramEnd"/>
      </w:ins>
    </w:p>
    <w:p w:rsidR="001A4235" w:rsidRDefault="001A4235" w:rsidP="001A4235">
      <w:pPr>
        <w:spacing w:after="0"/>
        <w:rPr>
          <w:ins w:id="47" w:author="Unknown"/>
          <w:rFonts w:ascii="&amp;quot" w:hAnsi="&amp;quot"/>
          <w:color w:val="222222"/>
        </w:rPr>
      </w:pPr>
      <w:r>
        <w:rPr>
          <w:rFonts w:ascii="&amp;quot" w:hAnsi="&amp;quot"/>
          <w:noProof/>
          <w:color w:val="E8554E"/>
        </w:rPr>
        <w:drawing>
          <wp:inline distT="0" distB="0" distL="0" distR="0" wp14:anchorId="5B0A387C" wp14:editId="3225D679">
            <wp:extent cx="5667375" cy="2466975"/>
            <wp:effectExtent l="0" t="0" r="9525" b="9525"/>
            <wp:docPr id="6" name="Picture 6" descr="Pin Diagram of Arduino Uno">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 Diagram of Arduino Uno">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67375" cy="2466975"/>
                    </a:xfrm>
                    <a:prstGeom prst="rect">
                      <a:avLst/>
                    </a:prstGeom>
                    <a:noFill/>
                    <a:ln>
                      <a:noFill/>
                    </a:ln>
                  </pic:spPr>
                </pic:pic>
              </a:graphicData>
            </a:graphic>
          </wp:inline>
        </w:drawing>
      </w:r>
    </w:p>
    <w:p w:rsidR="001A4235" w:rsidRDefault="001A4235" w:rsidP="001A4235">
      <w:pPr>
        <w:pStyle w:val="wp-caption-text"/>
        <w:spacing w:before="0" w:beforeAutospacing="0" w:after="0" w:afterAutospacing="0"/>
        <w:jc w:val="center"/>
        <w:rPr>
          <w:rFonts w:ascii="&amp;quot" w:hAnsi="&amp;quot"/>
          <w:b/>
          <w:bCs/>
          <w:color w:val="222222"/>
          <w:sz w:val="28"/>
          <w:szCs w:val="28"/>
        </w:rPr>
      </w:pPr>
      <w:ins w:id="48" w:author="Unknown">
        <w:r w:rsidRPr="00474E53">
          <w:rPr>
            <w:rFonts w:ascii="&amp;quot" w:hAnsi="&amp;quot"/>
            <w:b/>
            <w:bCs/>
            <w:color w:val="222222"/>
            <w:sz w:val="28"/>
            <w:szCs w:val="28"/>
          </w:rPr>
          <w:t xml:space="preserve">Pin Diagram of </w:t>
        </w:r>
        <w:proofErr w:type="spellStart"/>
        <w:r w:rsidRPr="00474E53">
          <w:rPr>
            <w:rFonts w:ascii="&amp;quot" w:hAnsi="&amp;quot"/>
            <w:b/>
            <w:bCs/>
            <w:color w:val="222222"/>
            <w:sz w:val="28"/>
            <w:szCs w:val="28"/>
          </w:rPr>
          <w:t>Arduino</w:t>
        </w:r>
        <w:proofErr w:type="spellEnd"/>
        <w:r w:rsidRPr="00474E53">
          <w:rPr>
            <w:rFonts w:ascii="&amp;quot" w:hAnsi="&amp;quot"/>
            <w:b/>
            <w:bCs/>
            <w:color w:val="222222"/>
            <w:sz w:val="28"/>
            <w:szCs w:val="28"/>
          </w:rPr>
          <w:t xml:space="preserve"> Uno</w:t>
        </w:r>
      </w:ins>
    </w:p>
    <w:p w:rsidR="001A4235" w:rsidRPr="00474E53" w:rsidRDefault="001A4235" w:rsidP="001A4235">
      <w:pPr>
        <w:pStyle w:val="wp-caption-text"/>
        <w:spacing w:before="0" w:beforeAutospacing="0" w:after="0" w:afterAutospacing="0"/>
        <w:jc w:val="center"/>
        <w:rPr>
          <w:ins w:id="49" w:author="Unknown"/>
          <w:rFonts w:ascii="&amp;quot" w:hAnsi="&amp;quot"/>
          <w:b/>
          <w:bCs/>
          <w:color w:val="222222"/>
          <w:sz w:val="28"/>
          <w:szCs w:val="28"/>
        </w:rPr>
      </w:pPr>
    </w:p>
    <w:p w:rsidR="001A4235" w:rsidRDefault="001A4235" w:rsidP="001A4235">
      <w:pPr>
        <w:pStyle w:val="NormalWeb"/>
        <w:spacing w:before="0" w:beforeAutospacing="0" w:after="390" w:afterAutospacing="0"/>
        <w:jc w:val="both"/>
        <w:rPr>
          <w:ins w:id="50" w:author="Unknown"/>
          <w:rFonts w:ascii="&amp;quot" w:hAnsi="&amp;quot"/>
          <w:color w:val="222222"/>
        </w:rPr>
      </w:pPr>
      <w:ins w:id="51" w:author="Unknown">
        <w:r>
          <w:rPr>
            <w:rFonts w:ascii="&amp;quot" w:hAnsi="&amp;quot"/>
            <w:color w:val="222222"/>
          </w:rPr>
          <w:t xml:space="preserve">The ATmega16U2/8U2 is loaded with a DFU </w:t>
        </w:r>
        <w:proofErr w:type="spellStart"/>
        <w:r>
          <w:rPr>
            <w:rFonts w:ascii="&amp;quot" w:hAnsi="&amp;quot"/>
            <w:color w:val="222222"/>
          </w:rPr>
          <w:t>bootloader</w:t>
        </w:r>
        <w:proofErr w:type="spellEnd"/>
        <w:r>
          <w:rPr>
            <w:rFonts w:ascii="&amp;quot" w:hAnsi="&amp;quot"/>
            <w:color w:val="222222"/>
          </w:rPr>
          <w:t>, which can be activated by:</w:t>
        </w:r>
      </w:ins>
    </w:p>
    <w:p w:rsidR="001A4235" w:rsidRDefault="001A4235" w:rsidP="001A4235">
      <w:pPr>
        <w:numPr>
          <w:ilvl w:val="0"/>
          <w:numId w:val="10"/>
        </w:numPr>
        <w:spacing w:before="100" w:beforeAutospacing="1" w:after="100" w:afterAutospacing="1" w:line="240" w:lineRule="auto"/>
        <w:ind w:left="600"/>
        <w:jc w:val="both"/>
        <w:rPr>
          <w:ins w:id="52" w:author="Unknown"/>
          <w:rFonts w:ascii="&amp;quot" w:hAnsi="&amp;quot"/>
          <w:color w:val="222222"/>
        </w:rPr>
      </w:pPr>
      <w:ins w:id="53" w:author="Unknown">
        <w:r>
          <w:rPr>
            <w:rFonts w:ascii="&amp;quot" w:hAnsi="&amp;quot"/>
            <w:color w:val="222222"/>
          </w:rPr>
          <w:t>On Rev1 boards: connecting the solder jumper on the back of the board (near the map of Italy) and then resetting the 8U2.</w:t>
        </w:r>
      </w:ins>
    </w:p>
    <w:p w:rsidR="001A4235" w:rsidRDefault="001A4235" w:rsidP="001A4235">
      <w:pPr>
        <w:numPr>
          <w:ilvl w:val="0"/>
          <w:numId w:val="10"/>
        </w:numPr>
        <w:spacing w:before="100" w:beforeAutospacing="1" w:after="100" w:afterAutospacing="1" w:line="240" w:lineRule="auto"/>
        <w:ind w:left="600"/>
        <w:jc w:val="both"/>
        <w:rPr>
          <w:ins w:id="54" w:author="Unknown"/>
          <w:rFonts w:ascii="&amp;quot" w:hAnsi="&amp;quot"/>
          <w:color w:val="222222"/>
        </w:rPr>
      </w:pPr>
      <w:ins w:id="55" w:author="Unknown">
        <w:r>
          <w:rPr>
            <w:rFonts w:ascii="&amp;quot" w:hAnsi="&amp;quot"/>
            <w:color w:val="222222"/>
          </w:rPr>
          <w:t>On Rev2 or later boards: there is a resistor that pulling the 8U2/16U2 HWB line to ground, making it easier to put into DFU mode.</w:t>
        </w:r>
      </w:ins>
    </w:p>
    <w:p w:rsidR="001A4235" w:rsidRDefault="001A4235" w:rsidP="001A4235">
      <w:pPr>
        <w:pStyle w:val="NormalWeb"/>
        <w:spacing w:before="0" w:beforeAutospacing="0" w:after="390" w:afterAutospacing="0"/>
        <w:jc w:val="both"/>
        <w:rPr>
          <w:ins w:id="56" w:author="Unknown"/>
          <w:rFonts w:ascii="&amp;quot" w:hAnsi="&amp;quot"/>
          <w:color w:val="222222"/>
        </w:rPr>
      </w:pPr>
      <w:ins w:id="57" w:author="Unknown">
        <w:r>
          <w:rPr>
            <w:rFonts w:ascii="&amp;quot" w:hAnsi="&amp;quot"/>
            <w:color w:val="222222"/>
          </w:rPr>
          <w:t xml:space="preserve">You can then use Atmel’s FLIP software (Windows) or the DFU programmer (Mac OS X and Linux) to load a new firmware. Or you can use the ISP header with an external programmer (overwriting the DFU </w:t>
        </w:r>
        <w:proofErr w:type="spellStart"/>
        <w:r>
          <w:rPr>
            <w:rFonts w:ascii="&amp;quot" w:hAnsi="&amp;quot"/>
            <w:color w:val="222222"/>
          </w:rPr>
          <w:t>bootloader</w:t>
        </w:r>
        <w:proofErr w:type="spellEnd"/>
        <w:r>
          <w:rPr>
            <w:rFonts w:ascii="&amp;quot" w:hAnsi="&amp;quot"/>
            <w:color w:val="222222"/>
          </w:rPr>
          <w:t>).</w:t>
        </w:r>
      </w:ins>
    </w:p>
    <w:p w:rsidR="001A4235" w:rsidRDefault="001A4235" w:rsidP="001A4235">
      <w:pPr>
        <w:rPr>
          <w:ins w:id="58" w:author="Unknown"/>
          <w:rFonts w:ascii="&amp;quot" w:hAnsi="&amp;quot"/>
          <w:color w:val="222222"/>
        </w:rPr>
      </w:pPr>
      <w:r>
        <w:rPr>
          <w:rFonts w:ascii="&amp;quot" w:hAnsi="&amp;quot"/>
          <w:noProof/>
          <w:color w:val="E8554E"/>
        </w:rPr>
        <w:lastRenderedPageBreak/>
        <w:drawing>
          <wp:inline distT="0" distB="0" distL="0" distR="0" wp14:anchorId="0D685A1F" wp14:editId="7755FC7F">
            <wp:extent cx="5438775" cy="1695450"/>
            <wp:effectExtent l="0" t="0" r="9525" b="0"/>
            <wp:docPr id="5" name="Picture 5" descr="Arduino Uno Starter Ki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Uno Starter Ki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38775" cy="1695450"/>
                    </a:xfrm>
                    <a:prstGeom prst="rect">
                      <a:avLst/>
                    </a:prstGeom>
                    <a:noFill/>
                    <a:ln>
                      <a:noFill/>
                    </a:ln>
                  </pic:spPr>
                </pic:pic>
              </a:graphicData>
            </a:graphic>
          </wp:inline>
        </w:drawing>
      </w:r>
    </w:p>
    <w:p w:rsidR="001A4235" w:rsidRPr="00474E53" w:rsidRDefault="001A4235" w:rsidP="001A4235">
      <w:pPr>
        <w:pStyle w:val="wp-caption-text"/>
        <w:spacing w:before="0" w:beforeAutospacing="0" w:after="0" w:afterAutospacing="0"/>
        <w:jc w:val="center"/>
        <w:rPr>
          <w:ins w:id="59" w:author="Unknown"/>
          <w:rFonts w:ascii="&amp;quot" w:hAnsi="&amp;quot"/>
          <w:b/>
          <w:bCs/>
          <w:color w:val="222222"/>
          <w:sz w:val="28"/>
          <w:szCs w:val="28"/>
        </w:rPr>
      </w:pPr>
      <w:proofErr w:type="spellStart"/>
      <w:ins w:id="60" w:author="Unknown">
        <w:r w:rsidRPr="00474E53">
          <w:rPr>
            <w:rFonts w:ascii="&amp;quot" w:hAnsi="&amp;quot"/>
            <w:b/>
            <w:bCs/>
            <w:color w:val="222222"/>
            <w:sz w:val="28"/>
            <w:szCs w:val="28"/>
          </w:rPr>
          <w:t>Arduino</w:t>
        </w:r>
        <w:proofErr w:type="spellEnd"/>
        <w:r w:rsidRPr="00474E53">
          <w:rPr>
            <w:rFonts w:ascii="&amp;quot" w:hAnsi="&amp;quot"/>
            <w:b/>
            <w:bCs/>
            <w:color w:val="222222"/>
            <w:sz w:val="28"/>
            <w:szCs w:val="28"/>
          </w:rPr>
          <w:t xml:space="preserve"> Uno Starter Kit</w:t>
        </w:r>
      </w:ins>
    </w:p>
    <w:p w:rsidR="001A4235" w:rsidRDefault="001A4235" w:rsidP="001A4235">
      <w:pPr>
        <w:pStyle w:val="NormalWeb"/>
        <w:spacing w:before="0" w:beforeAutospacing="0" w:after="390" w:afterAutospacing="0"/>
        <w:jc w:val="both"/>
        <w:rPr>
          <w:ins w:id="61" w:author="Unknown"/>
          <w:rFonts w:ascii="&amp;quot" w:hAnsi="&amp;quot"/>
          <w:color w:val="222222"/>
        </w:rPr>
      </w:pPr>
      <w:ins w:id="62" w:author="Unknown">
        <w:r>
          <w:rPr>
            <w:rFonts w:ascii="&amp;quot" w:hAnsi="&amp;quot"/>
            <w:color w:val="222222"/>
          </w:rPr>
          <w:t>Microcontroller                                        ATmega328</w:t>
        </w:r>
        <w:r>
          <w:rPr>
            <w:rFonts w:ascii="&amp;quot" w:hAnsi="&amp;quot"/>
            <w:color w:val="222222"/>
          </w:rPr>
          <w:br/>
          <w:t>Operating Voltage                                    5V</w:t>
        </w:r>
        <w:r>
          <w:rPr>
            <w:rFonts w:ascii="&amp;quot" w:hAnsi="&amp;quot"/>
            <w:color w:val="222222"/>
          </w:rPr>
          <w:br/>
          <w:t>Input Voltage (recommended)          7-12V</w:t>
        </w:r>
        <w:r>
          <w:rPr>
            <w:rFonts w:ascii="&amp;quot" w:hAnsi="&amp;quot"/>
            <w:color w:val="222222"/>
          </w:rPr>
          <w:br/>
          <w:t>Input Voltage (limits)                             6-20V</w:t>
        </w:r>
        <w:r>
          <w:rPr>
            <w:rFonts w:ascii="&amp;quot" w:hAnsi="&amp;quot"/>
            <w:color w:val="222222"/>
          </w:rPr>
          <w:br/>
          <w:t>Digital I/O Pins                                          14 (of which 6 provide PWM output)</w:t>
        </w:r>
        <w:r>
          <w:rPr>
            <w:rFonts w:ascii="&amp;quot" w:hAnsi="&amp;quot"/>
            <w:color w:val="222222"/>
          </w:rPr>
          <w:br/>
          <w:t>Analog Input Pins                                    6</w:t>
        </w:r>
        <w:r>
          <w:rPr>
            <w:rFonts w:ascii="&amp;quot" w:hAnsi="&amp;quot"/>
            <w:color w:val="222222"/>
          </w:rPr>
          <w:br/>
          <w:t>DC Current per I/O Pin                          40 Ma</w:t>
        </w:r>
        <w:r>
          <w:rPr>
            <w:rFonts w:ascii="&amp;quot" w:hAnsi="&amp;quot"/>
            <w:color w:val="222222"/>
          </w:rPr>
          <w:br/>
          <w:t>DC Current for 3.3V Pin                        50 Ma</w:t>
        </w:r>
        <w:r>
          <w:rPr>
            <w:rFonts w:ascii="&amp;quot" w:hAnsi="&amp;quot"/>
            <w:color w:val="222222"/>
          </w:rPr>
          <w:br/>
          <w:t xml:space="preserve">Flash Memory                                           32 KB (ATmega328) of which 0.5 KB used by </w:t>
        </w:r>
        <w:proofErr w:type="spellStart"/>
        <w:r>
          <w:rPr>
            <w:rFonts w:ascii="&amp;quot" w:hAnsi="&amp;quot"/>
            <w:color w:val="222222"/>
          </w:rPr>
          <w:t>bootloader</w:t>
        </w:r>
        <w:proofErr w:type="spellEnd"/>
        <w:r>
          <w:rPr>
            <w:rFonts w:ascii="&amp;quot" w:hAnsi="&amp;quot"/>
            <w:color w:val="222222"/>
          </w:rPr>
          <w:br/>
          <w:t>SRAM                                                            2 KB (ATmega328)</w:t>
        </w:r>
        <w:r>
          <w:rPr>
            <w:rFonts w:ascii="&amp;quot" w:hAnsi="&amp;quot"/>
            <w:color w:val="222222"/>
          </w:rPr>
          <w:br/>
          <w:t>EEPROM                                                       1 KB (ATmega328)</w:t>
        </w:r>
        <w:r>
          <w:rPr>
            <w:rFonts w:ascii="&amp;quot" w:hAnsi="&amp;quot"/>
            <w:color w:val="222222"/>
          </w:rPr>
          <w:br/>
          <w:t>Clock Speed                                                16 MHz</w:t>
        </w:r>
      </w:ins>
    </w:p>
    <w:p w:rsidR="001A4235" w:rsidRDefault="001A4235" w:rsidP="001A4235">
      <w:pPr>
        <w:pStyle w:val="Heading3"/>
        <w:spacing w:before="0" w:after="240" w:line="432" w:lineRule="atLeast"/>
        <w:jc w:val="both"/>
        <w:rPr>
          <w:rFonts w:ascii="&amp;quot" w:hAnsi="&amp;quot"/>
          <w:b w:val="0"/>
          <w:bCs w:val="0"/>
          <w:color w:val="222222"/>
          <w:sz w:val="36"/>
          <w:szCs w:val="36"/>
        </w:rPr>
      </w:pPr>
    </w:p>
    <w:p w:rsidR="001A4235" w:rsidRDefault="001A4235" w:rsidP="001A4235">
      <w:pPr>
        <w:pStyle w:val="Heading3"/>
        <w:spacing w:before="0" w:after="240" w:line="432" w:lineRule="atLeast"/>
        <w:jc w:val="both"/>
        <w:rPr>
          <w:rFonts w:ascii="&amp;quot" w:hAnsi="&amp;quot"/>
          <w:b w:val="0"/>
          <w:bCs w:val="0"/>
          <w:color w:val="222222"/>
          <w:sz w:val="36"/>
          <w:szCs w:val="36"/>
        </w:rPr>
      </w:pPr>
    </w:p>
    <w:p w:rsidR="001A4235" w:rsidRDefault="001A4235" w:rsidP="001A4235">
      <w:pPr>
        <w:pStyle w:val="Heading3"/>
        <w:spacing w:before="0" w:beforeAutospacing="0" w:after="240" w:afterAutospacing="0" w:line="432" w:lineRule="atLeast"/>
        <w:jc w:val="both"/>
        <w:rPr>
          <w:ins w:id="63" w:author="Unknown"/>
          <w:rFonts w:ascii="&amp;quot" w:hAnsi="&amp;quot"/>
          <w:b w:val="0"/>
          <w:bCs w:val="0"/>
          <w:color w:val="222222"/>
          <w:sz w:val="36"/>
          <w:szCs w:val="36"/>
        </w:rPr>
      </w:pPr>
      <w:ins w:id="64" w:author="Unknown">
        <w:r>
          <w:rPr>
            <w:rFonts w:ascii="&amp;quot" w:hAnsi="&amp;quot"/>
            <w:b w:val="0"/>
            <w:bCs w:val="0"/>
            <w:color w:val="222222"/>
            <w:sz w:val="36"/>
            <w:szCs w:val="36"/>
          </w:rPr>
          <w:t xml:space="preserve">Real-Time Applications of </w:t>
        </w:r>
        <w:proofErr w:type="spellStart"/>
        <w:r>
          <w:rPr>
            <w:rFonts w:ascii="&amp;quot" w:hAnsi="&amp;quot"/>
            <w:b w:val="0"/>
            <w:bCs w:val="0"/>
            <w:color w:val="222222"/>
            <w:sz w:val="36"/>
            <w:szCs w:val="36"/>
          </w:rPr>
          <w:t>Arduino</w:t>
        </w:r>
        <w:proofErr w:type="spellEnd"/>
        <w:r>
          <w:rPr>
            <w:rFonts w:ascii="&amp;quot" w:hAnsi="&amp;quot"/>
            <w:b w:val="0"/>
            <w:bCs w:val="0"/>
            <w:color w:val="222222"/>
            <w:sz w:val="36"/>
            <w:szCs w:val="36"/>
          </w:rPr>
          <w:t xml:space="preserve"> Uno Board</w:t>
        </w:r>
      </w:ins>
    </w:p>
    <w:p w:rsidR="001A4235" w:rsidRDefault="001A4235" w:rsidP="001A4235">
      <w:pPr>
        <w:pStyle w:val="Heading4"/>
        <w:spacing w:before="0" w:after="240" w:line="360" w:lineRule="atLeast"/>
        <w:jc w:val="both"/>
        <w:rPr>
          <w:ins w:id="65" w:author="Unknown"/>
          <w:rFonts w:ascii="&amp;quot" w:hAnsi="&amp;quot"/>
          <w:b w:val="0"/>
          <w:bCs w:val="0"/>
          <w:color w:val="222222"/>
          <w:sz w:val="30"/>
          <w:szCs w:val="30"/>
        </w:rPr>
      </w:pPr>
      <w:proofErr w:type="spellStart"/>
      <w:ins w:id="66" w:author="Unknown">
        <w:r>
          <w:rPr>
            <w:rFonts w:ascii="&amp;quot" w:hAnsi="&amp;quot"/>
            <w:b w:val="0"/>
            <w:bCs w:val="0"/>
            <w:color w:val="222222"/>
            <w:sz w:val="30"/>
            <w:szCs w:val="30"/>
          </w:rPr>
          <w:t>Arduino</w:t>
        </w:r>
        <w:proofErr w:type="spellEnd"/>
        <w:r>
          <w:rPr>
            <w:rFonts w:ascii="&amp;quot" w:hAnsi="&amp;quot"/>
            <w:b w:val="0"/>
            <w:bCs w:val="0"/>
            <w:color w:val="222222"/>
            <w:sz w:val="30"/>
            <w:szCs w:val="30"/>
          </w:rPr>
          <w:t xml:space="preserve"> Based Home Automation System</w:t>
        </w:r>
      </w:ins>
    </w:p>
    <w:p w:rsidR="001A4235" w:rsidRDefault="001A4235" w:rsidP="001A4235">
      <w:pPr>
        <w:pStyle w:val="NormalWeb"/>
        <w:spacing w:before="0" w:beforeAutospacing="0" w:after="390" w:afterAutospacing="0"/>
        <w:jc w:val="both"/>
        <w:rPr>
          <w:ins w:id="67" w:author="Unknown"/>
          <w:rFonts w:ascii="&amp;quot" w:hAnsi="&amp;quot"/>
          <w:color w:val="222222"/>
        </w:rPr>
      </w:pPr>
      <w:ins w:id="68" w:author="Unknown">
        <w:r>
          <w:rPr>
            <w:rFonts w:ascii="&amp;quot" w:hAnsi="&amp;quot"/>
            <w:color w:val="222222"/>
          </w:rPr>
          <w:t xml:space="preserve">The project is designed by using </w:t>
        </w:r>
        <w:proofErr w:type="spellStart"/>
        <w:r>
          <w:rPr>
            <w:rFonts w:ascii="&amp;quot" w:hAnsi="&amp;quot"/>
            <w:color w:val="222222"/>
          </w:rPr>
          <w:t>Arduino</w:t>
        </w:r>
        <w:proofErr w:type="spellEnd"/>
        <w:r>
          <w:rPr>
            <w:rFonts w:ascii="&amp;quot" w:hAnsi="&amp;quot"/>
            <w:color w:val="222222"/>
          </w:rPr>
          <w:t xml:space="preserve"> </w:t>
        </w:r>
        <w:proofErr w:type="spellStart"/>
        <w:r>
          <w:rPr>
            <w:rFonts w:ascii="&amp;quot" w:hAnsi="&amp;quot"/>
            <w:color w:val="222222"/>
          </w:rPr>
          <w:t>uno</w:t>
        </w:r>
        <w:proofErr w:type="spellEnd"/>
        <w:r>
          <w:rPr>
            <w:rFonts w:ascii="&amp;quot" w:hAnsi="&amp;quot"/>
            <w:color w:val="222222"/>
          </w:rPr>
          <w:t xml:space="preserve"> board for the development of home </w:t>
        </w:r>
        <w:r>
          <w:rPr>
            <w:rFonts w:ascii="&amp;quot" w:hAnsi="&amp;quot"/>
            <w:color w:val="222222"/>
          </w:rPr>
          <w:fldChar w:fldCharType="begin"/>
        </w:r>
        <w:r>
          <w:rPr>
            <w:rFonts w:ascii="&amp;quot" w:hAnsi="&amp;quot"/>
            <w:color w:val="222222"/>
          </w:rPr>
          <w:instrText xml:space="preserve"> HYPERLINK "http://www.edgefx.in/applications-of-short-range-technologies-using-zigbee-technology/" \t "_blank" </w:instrText>
        </w:r>
        <w:r>
          <w:rPr>
            <w:rFonts w:ascii="&amp;quot" w:hAnsi="&amp;quot"/>
            <w:color w:val="222222"/>
          </w:rPr>
          <w:fldChar w:fldCharType="separate"/>
        </w:r>
        <w:r>
          <w:rPr>
            <w:rStyle w:val="Hyperlink"/>
            <w:rFonts w:ascii="&amp;quot" w:hAnsi="&amp;quot"/>
            <w:color w:val="E8554E"/>
          </w:rPr>
          <w:t>automation system</w:t>
        </w:r>
        <w:r>
          <w:rPr>
            <w:rFonts w:ascii="&amp;quot" w:hAnsi="&amp;quot"/>
            <w:color w:val="222222"/>
          </w:rPr>
          <w:fldChar w:fldCharType="end"/>
        </w:r>
        <w:r>
          <w:rPr>
            <w:rFonts w:ascii="&amp;quot" w:hAnsi="&amp;quot"/>
            <w:color w:val="222222"/>
          </w:rPr>
          <w:t xml:space="preserve"> with Bluetooth which is remotely </w:t>
        </w:r>
        <w:r>
          <w:rPr>
            <w:rFonts w:ascii="&amp;quot" w:hAnsi="&amp;quot"/>
            <w:color w:val="222222"/>
          </w:rPr>
          <w:fldChar w:fldCharType="begin"/>
        </w:r>
        <w:r>
          <w:rPr>
            <w:rFonts w:ascii="&amp;quot" w:hAnsi="&amp;quot"/>
            <w:color w:val="222222"/>
          </w:rPr>
          <w:instrText xml:space="preserve"> HYPERLINK "http://www.edgefxkits.com/android-based-smart-phone-used-for-induction-motor-control" \t "_blank" </w:instrText>
        </w:r>
        <w:r>
          <w:rPr>
            <w:rFonts w:ascii="&amp;quot" w:hAnsi="&amp;quot"/>
            <w:color w:val="222222"/>
          </w:rPr>
          <w:fldChar w:fldCharType="separate"/>
        </w:r>
        <w:r>
          <w:rPr>
            <w:rStyle w:val="Hyperlink"/>
            <w:rFonts w:ascii="&amp;quot" w:hAnsi="&amp;quot"/>
            <w:color w:val="E8554E"/>
          </w:rPr>
          <w:t>controlled and operated by an Android OS smart phone</w:t>
        </w:r>
        <w:r>
          <w:rPr>
            <w:rFonts w:ascii="&amp;quot" w:hAnsi="&amp;quot"/>
            <w:color w:val="222222"/>
          </w:rPr>
          <w:fldChar w:fldCharType="end"/>
        </w:r>
        <w:r>
          <w:rPr>
            <w:rFonts w:ascii="&amp;quot" w:hAnsi="&amp;quot"/>
            <w:color w:val="222222"/>
          </w:rPr>
          <w:t xml:space="preserve">. Houses are becoming smarter and well developed by using such kind of advanced technologies. Modern houses are gradually increasing the way of design by shifting to centralized control system with </w:t>
        </w:r>
        <w:r>
          <w:rPr>
            <w:rFonts w:ascii="&amp;quot" w:hAnsi="&amp;quot"/>
            <w:color w:val="222222"/>
          </w:rPr>
          <w:fldChar w:fldCharType="begin"/>
        </w:r>
        <w:r>
          <w:rPr>
            <w:rFonts w:ascii="&amp;quot" w:hAnsi="&amp;quot"/>
            <w:color w:val="222222"/>
          </w:rPr>
          <w:instrText xml:space="preserve"> HYPERLINK "http://www.edgefx.in/types-of-remote-light-switches-and-thier-working-principles/" \t "_blank" </w:instrText>
        </w:r>
        <w:r>
          <w:rPr>
            <w:rFonts w:ascii="&amp;quot" w:hAnsi="&amp;quot"/>
            <w:color w:val="222222"/>
          </w:rPr>
          <w:fldChar w:fldCharType="separate"/>
        </w:r>
        <w:r>
          <w:rPr>
            <w:rStyle w:val="Hyperlink"/>
            <w:rFonts w:ascii="&amp;quot" w:hAnsi="&amp;quot"/>
            <w:color w:val="E8554E"/>
          </w:rPr>
          <w:t xml:space="preserve">remote controlled switches </w:t>
        </w:r>
        <w:r>
          <w:rPr>
            <w:rFonts w:ascii="&amp;quot" w:hAnsi="&amp;quot"/>
            <w:color w:val="222222"/>
          </w:rPr>
          <w:fldChar w:fldCharType="end"/>
        </w:r>
        <w:r>
          <w:rPr>
            <w:rFonts w:ascii="&amp;quot" w:hAnsi="&amp;quot"/>
            <w:color w:val="222222"/>
          </w:rPr>
          <w:t>instead of conventional switches.</w:t>
        </w:r>
      </w:ins>
    </w:p>
    <w:p w:rsidR="001A4235" w:rsidRDefault="001A4235" w:rsidP="001A4235">
      <w:pPr>
        <w:rPr>
          <w:ins w:id="69" w:author="Unknown"/>
          <w:rFonts w:ascii="&amp;quot" w:hAnsi="&amp;quot"/>
          <w:color w:val="222222"/>
        </w:rPr>
      </w:pPr>
      <w:r>
        <w:rPr>
          <w:rFonts w:ascii="&amp;quot" w:hAnsi="&amp;quot"/>
          <w:noProof/>
          <w:color w:val="E8554E"/>
        </w:rPr>
        <w:lastRenderedPageBreak/>
        <w:drawing>
          <wp:inline distT="0" distB="0" distL="0" distR="0" wp14:anchorId="053F08A3" wp14:editId="5E3B0A30">
            <wp:extent cx="6581775" cy="2476500"/>
            <wp:effectExtent l="0" t="0" r="9525" b="0"/>
            <wp:docPr id="4" name="Picture 4" descr="Arduino Based Home Automati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Based Home Automation">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81775" cy="2476500"/>
                    </a:xfrm>
                    <a:prstGeom prst="rect">
                      <a:avLst/>
                    </a:prstGeom>
                    <a:noFill/>
                    <a:ln>
                      <a:noFill/>
                    </a:ln>
                  </pic:spPr>
                </pic:pic>
              </a:graphicData>
            </a:graphic>
          </wp:inline>
        </w:drawing>
      </w:r>
    </w:p>
    <w:p w:rsidR="001A4235" w:rsidRDefault="001A4235" w:rsidP="001A4235">
      <w:pPr>
        <w:pStyle w:val="wp-caption-text"/>
        <w:spacing w:before="0" w:beforeAutospacing="0" w:after="0" w:afterAutospacing="0"/>
        <w:jc w:val="center"/>
        <w:rPr>
          <w:rFonts w:ascii="&amp;quot" w:hAnsi="&amp;quot"/>
          <w:b/>
          <w:bCs/>
          <w:color w:val="222222"/>
          <w:sz w:val="28"/>
          <w:szCs w:val="28"/>
        </w:rPr>
      </w:pPr>
      <w:proofErr w:type="spellStart"/>
      <w:ins w:id="70" w:author="Unknown">
        <w:r w:rsidRPr="00BD7118">
          <w:rPr>
            <w:rFonts w:ascii="&amp;quot" w:hAnsi="&amp;quot"/>
            <w:b/>
            <w:bCs/>
            <w:color w:val="222222"/>
            <w:sz w:val="28"/>
            <w:szCs w:val="28"/>
          </w:rPr>
          <w:t>Arduino</w:t>
        </w:r>
        <w:proofErr w:type="spellEnd"/>
        <w:r w:rsidRPr="00BD7118">
          <w:rPr>
            <w:rFonts w:ascii="&amp;quot" w:hAnsi="&amp;quot"/>
            <w:b/>
            <w:bCs/>
            <w:color w:val="222222"/>
            <w:sz w:val="28"/>
            <w:szCs w:val="28"/>
          </w:rPr>
          <w:t xml:space="preserve"> Based Home Automation</w:t>
        </w:r>
      </w:ins>
    </w:p>
    <w:p w:rsidR="001A4235" w:rsidRPr="00BD7118" w:rsidRDefault="001A4235" w:rsidP="001A4235">
      <w:pPr>
        <w:pStyle w:val="wp-caption-text"/>
        <w:spacing w:before="0" w:beforeAutospacing="0" w:after="0" w:afterAutospacing="0"/>
        <w:jc w:val="center"/>
        <w:rPr>
          <w:ins w:id="71" w:author="Unknown"/>
          <w:rFonts w:ascii="&amp;quot" w:hAnsi="&amp;quot"/>
          <w:b/>
          <w:bCs/>
          <w:color w:val="222222"/>
          <w:sz w:val="28"/>
          <w:szCs w:val="28"/>
        </w:rPr>
      </w:pPr>
    </w:p>
    <w:p w:rsidR="001A4235" w:rsidRDefault="001A4235" w:rsidP="001A4235">
      <w:pPr>
        <w:pStyle w:val="NormalWeb"/>
        <w:spacing w:before="0" w:beforeAutospacing="0" w:after="390" w:afterAutospacing="0"/>
        <w:jc w:val="both"/>
        <w:rPr>
          <w:ins w:id="72" w:author="Unknown"/>
          <w:rFonts w:ascii="&amp;quot" w:hAnsi="&amp;quot"/>
          <w:color w:val="222222"/>
        </w:rPr>
      </w:pPr>
      <w:ins w:id="73" w:author="Unknown">
        <w:r>
          <w:rPr>
            <w:rFonts w:ascii="&amp;quot" w:hAnsi="&amp;quot"/>
            <w:color w:val="222222"/>
          </w:rPr>
          <w:t xml:space="preserve">In order to achieve this, a Bluetooth module is interfaced to the </w:t>
        </w:r>
        <w:proofErr w:type="spellStart"/>
        <w:r>
          <w:rPr>
            <w:rFonts w:ascii="&amp;quot" w:hAnsi="&amp;quot"/>
            <w:color w:val="222222"/>
          </w:rPr>
          <w:t>Arduino</w:t>
        </w:r>
        <w:proofErr w:type="spellEnd"/>
        <w:r>
          <w:rPr>
            <w:rFonts w:ascii="&amp;quot" w:hAnsi="&amp;quot"/>
            <w:color w:val="222222"/>
          </w:rPr>
          <w:t xml:space="preserve"> Uno board at the receiver end while on the transmitter end, a Graphical User Interface application on the cell phone sends ON/OFF commands to the receiver where loads are connected. By touching the identified location on the Graphical User Interface, lamps are used as loads in this project can be turned ON/OFF remotely by using this technology. The loads are operated by using </w:t>
        </w:r>
        <w:proofErr w:type="spellStart"/>
        <w:r>
          <w:rPr>
            <w:rFonts w:ascii="&amp;quot" w:hAnsi="&amp;quot"/>
            <w:color w:val="222222"/>
          </w:rPr>
          <w:t>Arduino</w:t>
        </w:r>
        <w:proofErr w:type="spellEnd"/>
        <w:r>
          <w:rPr>
            <w:rFonts w:ascii="&amp;quot" w:hAnsi="&amp;quot"/>
            <w:color w:val="222222"/>
          </w:rPr>
          <w:t xml:space="preserve"> Uno board through </w:t>
        </w:r>
        <w:proofErr w:type="spellStart"/>
        <w:r>
          <w:rPr>
            <w:rFonts w:ascii="&amp;quot" w:hAnsi="&amp;quot"/>
            <w:color w:val="222222"/>
          </w:rPr>
          <w:t>thyristors</w:t>
        </w:r>
        <w:proofErr w:type="spellEnd"/>
        <w:r>
          <w:rPr>
            <w:rFonts w:ascii="&amp;quot" w:hAnsi="&amp;quot"/>
            <w:color w:val="222222"/>
          </w:rPr>
          <w:t xml:space="preserve"> using </w:t>
        </w:r>
        <w:proofErr w:type="spellStart"/>
        <w:r>
          <w:rPr>
            <w:rFonts w:ascii="&amp;quot" w:hAnsi="&amp;quot"/>
            <w:color w:val="222222"/>
          </w:rPr>
          <w:t>triacs</w:t>
        </w:r>
        <w:proofErr w:type="spellEnd"/>
        <w:r>
          <w:rPr>
            <w:rFonts w:ascii="&amp;quot" w:hAnsi="&amp;quot"/>
            <w:color w:val="222222"/>
          </w:rPr>
          <w:t xml:space="preserve"> and OPTO-Isolators.</w:t>
        </w:r>
      </w:ins>
    </w:p>
    <w:p w:rsidR="001A4235" w:rsidRDefault="001A4235" w:rsidP="001A4235">
      <w:pPr>
        <w:pStyle w:val="Heading4"/>
        <w:spacing w:before="0" w:after="240" w:line="360" w:lineRule="atLeast"/>
        <w:jc w:val="both"/>
        <w:rPr>
          <w:ins w:id="74" w:author="Unknown"/>
          <w:rFonts w:ascii="&amp;quot" w:hAnsi="&amp;quot"/>
          <w:b w:val="0"/>
          <w:bCs w:val="0"/>
          <w:color w:val="222222"/>
          <w:sz w:val="30"/>
          <w:szCs w:val="30"/>
        </w:rPr>
      </w:pPr>
      <w:proofErr w:type="spellStart"/>
      <w:ins w:id="75" w:author="Unknown">
        <w:r>
          <w:rPr>
            <w:rFonts w:ascii="&amp;quot" w:hAnsi="&amp;quot"/>
            <w:b w:val="0"/>
            <w:bCs w:val="0"/>
            <w:color w:val="222222"/>
            <w:sz w:val="30"/>
            <w:szCs w:val="30"/>
          </w:rPr>
          <w:t>Arduino</w:t>
        </w:r>
        <w:proofErr w:type="spellEnd"/>
        <w:r>
          <w:rPr>
            <w:rFonts w:ascii="&amp;quot" w:hAnsi="&amp;quot"/>
            <w:b w:val="0"/>
            <w:bCs w:val="0"/>
            <w:color w:val="222222"/>
            <w:sz w:val="30"/>
            <w:szCs w:val="30"/>
          </w:rPr>
          <w:t xml:space="preserve"> based Auto Intensity Control of Street Lights</w:t>
        </w:r>
      </w:ins>
    </w:p>
    <w:p w:rsidR="001A4235" w:rsidRDefault="001A4235" w:rsidP="001A4235">
      <w:pPr>
        <w:pStyle w:val="NormalWeb"/>
        <w:spacing w:before="0" w:beforeAutospacing="0" w:after="390" w:afterAutospacing="0"/>
        <w:jc w:val="both"/>
        <w:rPr>
          <w:ins w:id="76" w:author="Unknown"/>
          <w:rFonts w:ascii="&amp;quot" w:hAnsi="&amp;quot"/>
          <w:color w:val="222222"/>
        </w:rPr>
      </w:pPr>
      <w:ins w:id="77" w:author="Unknown">
        <w:r>
          <w:rPr>
            <w:rFonts w:ascii="&amp;quot" w:hAnsi="&amp;quot"/>
            <w:color w:val="222222"/>
          </w:rPr>
          <w:t xml:space="preserve">As the intensity is cannot be controlled by using High Intensity Discharge (HID) lamps power saving is not possible in </w:t>
        </w:r>
        <w:r>
          <w:rPr>
            <w:rFonts w:ascii="&amp;quot" w:hAnsi="&amp;quot"/>
            <w:color w:val="222222"/>
          </w:rPr>
          <w:fldChar w:fldCharType="begin"/>
        </w:r>
        <w:r>
          <w:rPr>
            <w:rFonts w:ascii="&amp;quot" w:hAnsi="&amp;quot"/>
            <w:color w:val="222222"/>
          </w:rPr>
          <w:instrText xml:space="preserve"> HYPERLINK "http://www.edgefx.in/requirements-for-solar-led-street-light-system-and-its-applications/" \t "_blank" </w:instrText>
        </w:r>
        <w:r>
          <w:rPr>
            <w:rFonts w:ascii="&amp;quot" w:hAnsi="&amp;quot"/>
            <w:color w:val="222222"/>
          </w:rPr>
          <w:fldChar w:fldCharType="separate"/>
        </w:r>
        <w:r>
          <w:rPr>
            <w:rStyle w:val="Hyperlink"/>
            <w:rFonts w:ascii="&amp;quot" w:hAnsi="&amp;quot"/>
            <w:color w:val="E8554E"/>
          </w:rPr>
          <w:t>street lights</w:t>
        </w:r>
        <w:r>
          <w:rPr>
            <w:rFonts w:ascii="&amp;quot" w:hAnsi="&amp;quot"/>
            <w:color w:val="222222"/>
          </w:rPr>
          <w:fldChar w:fldCharType="end"/>
        </w:r>
        <w:r>
          <w:rPr>
            <w:rFonts w:ascii="&amp;quot" w:hAnsi="&amp;quot"/>
            <w:color w:val="222222"/>
          </w:rPr>
          <w:t xml:space="preserve"> with these lamps as the density on roads is decreasing from peak hours of nights to early morning.</w:t>
        </w:r>
      </w:ins>
    </w:p>
    <w:p w:rsidR="001A4235" w:rsidRDefault="001A4235" w:rsidP="001A4235">
      <w:pPr>
        <w:rPr>
          <w:ins w:id="78" w:author="Unknown"/>
          <w:rFonts w:ascii="&amp;quot" w:hAnsi="&amp;quot"/>
          <w:color w:val="222222"/>
        </w:rPr>
      </w:pPr>
      <w:r>
        <w:rPr>
          <w:rFonts w:ascii="&amp;quot" w:hAnsi="&amp;quot"/>
          <w:noProof/>
          <w:color w:val="E8554E"/>
        </w:rPr>
        <w:drawing>
          <wp:inline distT="0" distB="0" distL="0" distR="0" wp14:anchorId="5B300576" wp14:editId="5C4E6791">
            <wp:extent cx="6429375" cy="2647950"/>
            <wp:effectExtent l="0" t="0" r="9525" b="0"/>
            <wp:docPr id="9" name="Picture 9" descr="Arduino Based Auto Intensity Contro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Based Auto Intensity Control">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29375" cy="2647950"/>
                    </a:xfrm>
                    <a:prstGeom prst="rect">
                      <a:avLst/>
                    </a:prstGeom>
                    <a:noFill/>
                    <a:ln>
                      <a:noFill/>
                    </a:ln>
                  </pic:spPr>
                </pic:pic>
              </a:graphicData>
            </a:graphic>
          </wp:inline>
        </w:drawing>
      </w:r>
    </w:p>
    <w:p w:rsidR="001A4235" w:rsidRPr="00BD7118" w:rsidRDefault="001A4235" w:rsidP="001A4235">
      <w:pPr>
        <w:pStyle w:val="wp-caption-text"/>
        <w:spacing w:before="0" w:beforeAutospacing="0" w:after="0" w:afterAutospacing="0"/>
        <w:jc w:val="center"/>
        <w:rPr>
          <w:rFonts w:ascii="&amp;quot" w:hAnsi="&amp;quot"/>
          <w:b/>
          <w:bCs/>
          <w:color w:val="222222"/>
          <w:sz w:val="28"/>
          <w:szCs w:val="28"/>
        </w:rPr>
      </w:pPr>
      <w:proofErr w:type="spellStart"/>
      <w:ins w:id="79" w:author="Unknown">
        <w:r w:rsidRPr="00BD7118">
          <w:rPr>
            <w:rFonts w:ascii="&amp;quot" w:hAnsi="&amp;quot"/>
            <w:b/>
            <w:bCs/>
            <w:color w:val="222222"/>
            <w:sz w:val="28"/>
            <w:szCs w:val="28"/>
          </w:rPr>
          <w:lastRenderedPageBreak/>
          <w:t>Arduino</w:t>
        </w:r>
        <w:proofErr w:type="spellEnd"/>
        <w:r w:rsidRPr="00BD7118">
          <w:rPr>
            <w:rFonts w:ascii="&amp;quot" w:hAnsi="&amp;quot"/>
            <w:b/>
            <w:bCs/>
            <w:color w:val="222222"/>
            <w:sz w:val="28"/>
            <w:szCs w:val="28"/>
          </w:rPr>
          <w:t xml:space="preserve"> Based Auto Intensity Control</w:t>
        </w:r>
      </w:ins>
    </w:p>
    <w:p w:rsidR="001A4235" w:rsidRDefault="001A4235" w:rsidP="001A4235">
      <w:pPr>
        <w:pStyle w:val="wp-caption-text"/>
        <w:spacing w:before="0" w:beforeAutospacing="0" w:after="0" w:afterAutospacing="0"/>
        <w:jc w:val="center"/>
        <w:rPr>
          <w:rFonts w:ascii="&amp;quot" w:hAnsi="&amp;quot"/>
          <w:b/>
          <w:bCs/>
          <w:color w:val="222222"/>
          <w:sz w:val="21"/>
          <w:szCs w:val="21"/>
        </w:rPr>
      </w:pPr>
    </w:p>
    <w:p w:rsidR="001A4235" w:rsidRDefault="001A4235" w:rsidP="001A4235">
      <w:pPr>
        <w:pStyle w:val="wp-caption-text"/>
        <w:spacing w:before="0" w:beforeAutospacing="0" w:after="0" w:afterAutospacing="0"/>
        <w:jc w:val="center"/>
        <w:rPr>
          <w:ins w:id="80" w:author="Unknown"/>
          <w:rFonts w:ascii="&amp;quot" w:hAnsi="&amp;quot"/>
          <w:b/>
          <w:bCs/>
          <w:color w:val="222222"/>
          <w:sz w:val="21"/>
          <w:szCs w:val="21"/>
        </w:rPr>
      </w:pPr>
    </w:p>
    <w:p w:rsidR="001A4235" w:rsidRDefault="001A4235" w:rsidP="001A4235">
      <w:pPr>
        <w:pStyle w:val="NormalWeb"/>
        <w:spacing w:before="0" w:beforeAutospacing="0" w:after="390" w:afterAutospacing="0"/>
        <w:jc w:val="both"/>
        <w:rPr>
          <w:ins w:id="81" w:author="Unknown"/>
          <w:rFonts w:ascii="&amp;quot" w:hAnsi="&amp;quot"/>
          <w:color w:val="222222"/>
        </w:rPr>
      </w:pPr>
      <w:bookmarkStart w:id="82" w:name="_GoBack"/>
      <w:bookmarkEnd w:id="82"/>
      <w:ins w:id="83" w:author="Unknown">
        <w:r>
          <w:rPr>
            <w:rFonts w:ascii="&amp;quot" w:hAnsi="&amp;quot"/>
            <w:color w:val="222222"/>
          </w:rPr>
          <w:t xml:space="preserve">Thus, this system overcomes this problem by </w:t>
        </w:r>
        <w:r>
          <w:rPr>
            <w:rFonts w:ascii="&amp;quot" w:hAnsi="&amp;quot"/>
            <w:color w:val="222222"/>
          </w:rPr>
          <w:fldChar w:fldCharType="begin"/>
        </w:r>
        <w:r>
          <w:rPr>
            <w:rFonts w:ascii="&amp;quot" w:hAnsi="&amp;quot"/>
            <w:color w:val="222222"/>
          </w:rPr>
          <w:instrText xml:space="preserve"> HYPERLINK "http://www.edgefx.in/solar-based-solar-power-generation-projects-for-engineering-students/" \t "_blank" </w:instrText>
        </w:r>
        <w:r>
          <w:rPr>
            <w:rFonts w:ascii="&amp;quot" w:hAnsi="&amp;quot"/>
            <w:color w:val="222222"/>
          </w:rPr>
          <w:fldChar w:fldCharType="separate"/>
        </w:r>
        <w:r>
          <w:rPr>
            <w:rStyle w:val="Hyperlink"/>
            <w:rFonts w:ascii="&amp;quot" w:hAnsi="&amp;quot"/>
            <w:color w:val="E8554E"/>
          </w:rPr>
          <w:t>controlling the intensity of LED lights</w:t>
        </w:r>
        <w:r>
          <w:rPr>
            <w:rFonts w:ascii="&amp;quot" w:hAnsi="&amp;quot"/>
            <w:color w:val="222222"/>
          </w:rPr>
          <w:fldChar w:fldCharType="end"/>
        </w:r>
        <w:r>
          <w:rPr>
            <w:rFonts w:ascii="&amp;quot" w:hAnsi="&amp;quot"/>
            <w:color w:val="222222"/>
          </w:rPr>
          <w:t xml:space="preserve"> on street by gradually reducing intensity by controlling the voltage applied to these lamps. This system uses </w:t>
        </w:r>
        <w:proofErr w:type="spellStart"/>
        <w:r>
          <w:rPr>
            <w:rFonts w:ascii="&amp;quot" w:hAnsi="&amp;quot"/>
            <w:color w:val="222222"/>
          </w:rPr>
          <w:t>arduino</w:t>
        </w:r>
        <w:proofErr w:type="spellEnd"/>
        <w:r>
          <w:rPr>
            <w:rFonts w:ascii="&amp;quot" w:hAnsi="&amp;quot"/>
            <w:color w:val="222222"/>
          </w:rPr>
          <w:t xml:space="preserve"> board to </w:t>
        </w:r>
        <w:r>
          <w:rPr>
            <w:rFonts w:ascii="&amp;quot" w:hAnsi="&amp;quot"/>
            <w:color w:val="222222"/>
          </w:rPr>
          <w:fldChar w:fldCharType="begin"/>
        </w:r>
        <w:r>
          <w:rPr>
            <w:rFonts w:ascii="&amp;quot" w:hAnsi="&amp;quot"/>
            <w:color w:val="222222"/>
          </w:rPr>
          <w:instrText xml:space="preserve"> HYPERLINK "https://www.elprocus.com/pulse-width-modulation-pwm/" \t "_blank" </w:instrText>
        </w:r>
        <w:r>
          <w:rPr>
            <w:rFonts w:ascii="&amp;quot" w:hAnsi="&amp;quot"/>
            <w:color w:val="222222"/>
          </w:rPr>
          <w:fldChar w:fldCharType="separate"/>
        </w:r>
        <w:r>
          <w:rPr>
            <w:rStyle w:val="Hyperlink"/>
            <w:rFonts w:ascii="&amp;quot" w:hAnsi="&amp;quot"/>
            <w:color w:val="E8554E"/>
          </w:rPr>
          <w:t>produce PWM pulses</w:t>
        </w:r>
        <w:r>
          <w:rPr>
            <w:rFonts w:ascii="&amp;quot" w:hAnsi="&amp;quot"/>
            <w:color w:val="222222"/>
          </w:rPr>
          <w:fldChar w:fldCharType="end"/>
        </w:r>
        <w:r>
          <w:rPr>
            <w:rFonts w:ascii="&amp;quot" w:hAnsi="&amp;quot"/>
            <w:color w:val="222222"/>
          </w:rPr>
          <w:t xml:space="preserve"> and it is programmed in such a way that it decreases the voltage applied to these lamps gradually till late nights and completely shutdowns at morning.</w:t>
        </w:r>
      </w:ins>
    </w:p>
    <w:p w:rsidR="001A4235" w:rsidRDefault="001A4235" w:rsidP="001A4235">
      <w:pPr>
        <w:pStyle w:val="NormalWeb"/>
        <w:spacing w:before="0" w:beforeAutospacing="0" w:after="390" w:afterAutospacing="0"/>
        <w:jc w:val="both"/>
        <w:rPr>
          <w:ins w:id="84" w:author="Unknown"/>
          <w:rFonts w:ascii="&amp;quot" w:hAnsi="&amp;quot"/>
          <w:color w:val="222222"/>
        </w:rPr>
      </w:pPr>
      <w:ins w:id="85" w:author="Unknown">
        <w:r>
          <w:rPr>
            <w:rFonts w:ascii="&amp;quot" w:hAnsi="&amp;quot"/>
            <w:color w:val="222222"/>
          </w:rPr>
          <w:t xml:space="preserve">Thus, </w:t>
        </w:r>
        <w:proofErr w:type="spellStart"/>
        <w:r>
          <w:rPr>
            <w:rFonts w:ascii="&amp;quot" w:hAnsi="&amp;quot"/>
            <w:color w:val="222222"/>
          </w:rPr>
          <w:t>Arduino</w:t>
        </w:r>
        <w:proofErr w:type="spellEnd"/>
        <w:r>
          <w:rPr>
            <w:rFonts w:ascii="&amp;quot" w:hAnsi="&amp;quot"/>
            <w:color w:val="222222"/>
          </w:rPr>
          <w:t xml:space="preserve"> development board can sense the environment by receiving input from </w:t>
        </w:r>
        <w:r>
          <w:rPr>
            <w:rFonts w:ascii="&amp;quot" w:hAnsi="&amp;quot"/>
            <w:color w:val="222222"/>
          </w:rPr>
          <w:fldChar w:fldCharType="begin"/>
        </w:r>
        <w:r>
          <w:rPr>
            <w:rFonts w:ascii="&amp;quot" w:hAnsi="&amp;quot"/>
            <w:color w:val="222222"/>
          </w:rPr>
          <w:instrText xml:space="preserve"> HYPERLINK "https://www.elprocus.com/sensors-types-applications/" \t "_blank" </w:instrText>
        </w:r>
        <w:r>
          <w:rPr>
            <w:rFonts w:ascii="&amp;quot" w:hAnsi="&amp;quot"/>
            <w:color w:val="222222"/>
          </w:rPr>
          <w:fldChar w:fldCharType="separate"/>
        </w:r>
        <w:r>
          <w:rPr>
            <w:rStyle w:val="Hyperlink"/>
            <w:rFonts w:ascii="&amp;quot" w:hAnsi="&amp;quot"/>
            <w:color w:val="E8554E"/>
          </w:rPr>
          <w:t>different sensors</w:t>
        </w:r>
        <w:r>
          <w:rPr>
            <w:rFonts w:ascii="&amp;quot" w:hAnsi="&amp;quot"/>
            <w:color w:val="222222"/>
          </w:rPr>
          <w:fldChar w:fldCharType="end"/>
        </w:r>
        <w:r>
          <w:rPr>
            <w:rFonts w:ascii="&amp;quot" w:hAnsi="&amp;quot"/>
            <w:color w:val="222222"/>
          </w:rPr>
          <w:t xml:space="preserve"> and affects its surroundings by controlling motors, lights and other actuators. The microcontroller on the board is programmed using the </w:t>
        </w:r>
        <w:proofErr w:type="spellStart"/>
        <w:r>
          <w:rPr>
            <w:rFonts w:ascii="&amp;quot" w:hAnsi="&amp;quot"/>
            <w:color w:val="222222"/>
          </w:rPr>
          <w:t>Arduino</w:t>
        </w:r>
        <w:proofErr w:type="spellEnd"/>
        <w:r>
          <w:rPr>
            <w:rFonts w:ascii="&amp;quot" w:hAnsi="&amp;quot"/>
            <w:color w:val="222222"/>
          </w:rPr>
          <w:t xml:space="preserve"> programming language. Thanks for your attention to this article and clarify doubts about </w:t>
        </w:r>
        <w:r>
          <w:rPr>
            <w:rFonts w:ascii="&amp;quot" w:hAnsi="&amp;quot"/>
            <w:color w:val="222222"/>
          </w:rPr>
          <w:fldChar w:fldCharType="begin"/>
        </w:r>
        <w:r>
          <w:rPr>
            <w:rFonts w:ascii="&amp;quot" w:hAnsi="&amp;quot"/>
            <w:color w:val="222222"/>
          </w:rPr>
          <w:instrText xml:space="preserve"> HYPERLINK "http://www.edgefx.in/arduino-based-projects-on-security-system-for-engineering-students/" \t "_blank" </w:instrText>
        </w:r>
        <w:r>
          <w:rPr>
            <w:rFonts w:ascii="&amp;quot" w:hAnsi="&amp;quot"/>
            <w:color w:val="222222"/>
          </w:rPr>
          <w:fldChar w:fldCharType="separate"/>
        </w:r>
        <w:proofErr w:type="spellStart"/>
        <w:r>
          <w:rPr>
            <w:rStyle w:val="Hyperlink"/>
            <w:rFonts w:ascii="&amp;quot" w:hAnsi="&amp;quot"/>
            <w:color w:val="E8554E"/>
          </w:rPr>
          <w:t>Arduino</w:t>
        </w:r>
        <w:proofErr w:type="spellEnd"/>
        <w:r>
          <w:rPr>
            <w:rStyle w:val="Hyperlink"/>
            <w:rFonts w:ascii="&amp;quot" w:hAnsi="&amp;quot"/>
            <w:color w:val="E8554E"/>
          </w:rPr>
          <w:t xml:space="preserve"> projects</w:t>
        </w:r>
        <w:r>
          <w:rPr>
            <w:rFonts w:ascii="&amp;quot" w:hAnsi="&amp;quot"/>
            <w:color w:val="222222"/>
          </w:rPr>
          <w:fldChar w:fldCharType="end"/>
        </w:r>
        <w:r>
          <w:rPr>
            <w:rFonts w:ascii="&amp;quot" w:hAnsi="&amp;quot"/>
            <w:color w:val="222222"/>
          </w:rPr>
          <w:t xml:space="preserve"> by commenting below.</w:t>
        </w:r>
      </w:ins>
    </w:p>
    <w:p w:rsidR="001A4235" w:rsidRPr="009B6A14" w:rsidRDefault="009B6A14" w:rsidP="001A4235">
      <w:pPr>
        <w:rPr>
          <w:sz w:val="40"/>
          <w:szCs w:val="40"/>
          <w:u w:val="single"/>
        </w:rPr>
      </w:pPr>
      <w:proofErr w:type="gramStart"/>
      <w:r w:rsidRPr="009B6A14">
        <w:rPr>
          <w:sz w:val="40"/>
          <w:szCs w:val="40"/>
          <w:u w:val="single"/>
        </w:rPr>
        <w:t>Raspberry  pi3</w:t>
      </w:r>
      <w:proofErr w:type="gramEnd"/>
    </w:p>
    <w:p w:rsidR="009B6A14" w:rsidRDefault="00011280" w:rsidP="005E2BF7">
      <w:pPr>
        <w:spacing w:after="450" w:line="240" w:lineRule="auto"/>
        <w:rPr>
          <w:rFonts w:ascii="Arial" w:eastAsia="Times New Roman" w:hAnsi="Arial" w:cs="Arial"/>
          <w:color w:val="666666"/>
          <w:sz w:val="27"/>
          <w:szCs w:val="27"/>
        </w:rPr>
      </w:pPr>
      <w:r>
        <w:rPr>
          <w:noProof/>
        </w:rPr>
        <w:drawing>
          <wp:inline distT="0" distB="0" distL="0" distR="0">
            <wp:extent cx="6276975" cy="3438525"/>
            <wp:effectExtent l="0" t="0" r="9525" b="9525"/>
            <wp:docPr id="10" name="Picture 10" descr="Raspberry-P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Pi-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80168" cy="3440274"/>
                    </a:xfrm>
                    <a:prstGeom prst="rect">
                      <a:avLst/>
                    </a:prstGeom>
                    <a:noFill/>
                    <a:ln>
                      <a:noFill/>
                    </a:ln>
                  </pic:spPr>
                </pic:pic>
              </a:graphicData>
            </a:graphic>
          </wp:inline>
        </w:drawing>
      </w:r>
    </w:p>
    <w:p w:rsidR="009B6A14" w:rsidRDefault="009B6A14" w:rsidP="009B6A14">
      <w:pPr>
        <w:pStyle w:val="NormalWeb"/>
        <w:spacing w:before="0" w:beforeAutospacing="0" w:after="300" w:afterAutospacing="0" w:line="329" w:lineRule="atLeast"/>
        <w:rPr>
          <w:rFonts w:ascii="Arial" w:hAnsi="Arial" w:cs="Arial"/>
          <w:color w:val="000000"/>
        </w:rPr>
      </w:pPr>
      <w:r>
        <w:rPr>
          <w:rFonts w:ascii="Arial" w:hAnsi="Arial" w:cs="Arial"/>
          <w:sz w:val="27"/>
          <w:szCs w:val="27"/>
        </w:rPr>
        <w:tab/>
      </w:r>
      <w:r>
        <w:rPr>
          <w:rFonts w:ascii="Arial" w:hAnsi="Arial" w:cs="Arial"/>
          <w:color w:val="000000"/>
        </w:rPr>
        <w:t xml:space="preserve">Over the past four years, the Raspberry Pi has become known as the </w:t>
      </w:r>
      <w:proofErr w:type="gramStart"/>
      <w:r>
        <w:rPr>
          <w:rFonts w:ascii="Arial" w:hAnsi="Arial" w:cs="Arial"/>
          <w:color w:val="000000"/>
        </w:rPr>
        <w:t>world’s</w:t>
      </w:r>
      <w:proofErr w:type="gramEnd"/>
      <w:r>
        <w:rPr>
          <w:rFonts w:ascii="Arial" w:hAnsi="Arial" w:cs="Arial"/>
          <w:color w:val="000000"/>
        </w:rPr>
        <w:t xml:space="preserve"> most successful and accessible computer platform that anyone can program. It’s the kind of thing that reminds us fondly of the early 8-bit Apple II, Atari, and Commodore </w:t>
      </w:r>
      <w:proofErr w:type="gramStart"/>
      <w:r>
        <w:rPr>
          <w:rFonts w:ascii="Arial" w:hAnsi="Arial" w:cs="Arial"/>
          <w:color w:val="000000"/>
        </w:rPr>
        <w:t>days,</w:t>
      </w:r>
      <w:proofErr w:type="gramEnd"/>
      <w:r>
        <w:rPr>
          <w:rFonts w:ascii="Arial" w:hAnsi="Arial" w:cs="Arial"/>
          <w:color w:val="000000"/>
        </w:rPr>
        <w:t xml:space="preserve"> and with obviously much more capability now. It’s being used in schools across the globe, and a NASA astronaut even </w:t>
      </w:r>
      <w:hyperlink r:id="rId52" w:history="1">
        <w:r>
          <w:rPr>
            <w:rStyle w:val="Hyperlink"/>
            <w:rFonts w:ascii="Arial" w:hAnsi="Arial" w:cs="Arial"/>
            <w:color w:val="FF8F0C"/>
          </w:rPr>
          <w:t>took one along to the International Space Station</w:t>
        </w:r>
      </w:hyperlink>
      <w:r>
        <w:rPr>
          <w:rFonts w:ascii="Arial" w:hAnsi="Arial" w:cs="Arial"/>
          <w:color w:val="000000"/>
        </w:rPr>
        <w:t xml:space="preserve">. The Raspberry Pi Foundation has now launched the Raspberry Pi 3, an </w:t>
      </w:r>
      <w:r>
        <w:rPr>
          <w:rFonts w:ascii="Arial" w:hAnsi="Arial" w:cs="Arial"/>
          <w:color w:val="000000"/>
        </w:rPr>
        <w:lastRenderedPageBreak/>
        <w:t>upgraded model that is on sale now for the same $35 price, just a bit more than a year after the Pi 2 landed.</w:t>
      </w:r>
    </w:p>
    <w:p w:rsidR="009B6A14" w:rsidRDefault="009B6A14" w:rsidP="009B6A14">
      <w:pPr>
        <w:pStyle w:val="NormalWeb"/>
        <w:spacing w:before="0" w:beforeAutospacing="0" w:after="300" w:afterAutospacing="0" w:line="329" w:lineRule="atLeast"/>
        <w:rPr>
          <w:rFonts w:ascii="Arial" w:hAnsi="Arial" w:cs="Arial"/>
          <w:color w:val="000000"/>
        </w:rPr>
      </w:pPr>
      <w:r>
        <w:rPr>
          <w:rFonts w:ascii="Arial" w:hAnsi="Arial" w:cs="Arial"/>
          <w:color w:val="000000"/>
        </w:rPr>
        <w:t xml:space="preserve">The </w:t>
      </w:r>
      <w:hyperlink r:id="rId53" w:tgtFrame="_blank" w:history="1">
        <w:r>
          <w:rPr>
            <w:rStyle w:val="Hyperlink"/>
            <w:rFonts w:ascii="Arial" w:hAnsi="Arial" w:cs="Arial"/>
            <w:color w:val="FF8F0C"/>
          </w:rPr>
          <w:t>Raspberry Pi 3</w:t>
        </w:r>
      </w:hyperlink>
      <w:r>
        <w:rPr>
          <w:rFonts w:ascii="Arial" w:hAnsi="Arial" w:cs="Arial"/>
          <w:color w:val="000000"/>
        </w:rPr>
        <w:t xml:space="preserve"> includes a new Broadcom BCM2837 </w:t>
      </w:r>
      <w:proofErr w:type="spellStart"/>
      <w:r>
        <w:rPr>
          <w:rFonts w:ascii="Arial" w:hAnsi="Arial" w:cs="Arial"/>
          <w:color w:val="000000"/>
        </w:rPr>
        <w:t>SoC</w:t>
      </w:r>
      <w:proofErr w:type="spellEnd"/>
      <w:r>
        <w:rPr>
          <w:rFonts w:ascii="Arial" w:hAnsi="Arial" w:cs="Arial"/>
          <w:color w:val="000000"/>
        </w:rPr>
        <w:t xml:space="preserve"> with a 64-bit processor for the first time — a 1.2GHz quad-core ARM Cortex-A53 CPU that the company claims is roughly 10 times faster than the processor in the original model (at least on </w:t>
      </w:r>
      <w:proofErr w:type="spellStart"/>
      <w:r>
        <w:rPr>
          <w:rFonts w:ascii="Arial" w:hAnsi="Arial" w:cs="Arial"/>
          <w:color w:val="000000"/>
        </w:rPr>
        <w:t>SysBench</w:t>
      </w:r>
      <w:proofErr w:type="spellEnd"/>
      <w:r>
        <w:rPr>
          <w:rFonts w:ascii="Arial" w:hAnsi="Arial" w:cs="Arial"/>
          <w:color w:val="000000"/>
        </w:rPr>
        <w:t>). The 33% bump in clock speed over the Pi 2’s 900MHz should deliver a 50-60% increase in performance in 32-bit mode.</w:t>
      </w:r>
    </w:p>
    <w:p w:rsidR="005E2BF7" w:rsidRDefault="007B30C5" w:rsidP="009B6A14">
      <w:pPr>
        <w:tabs>
          <w:tab w:val="left" w:pos="975"/>
        </w:tabs>
        <w:rPr>
          <w:rFonts w:ascii="Arial" w:eastAsia="Times New Roman" w:hAnsi="Arial" w:cs="Arial"/>
          <w:sz w:val="27"/>
          <w:szCs w:val="27"/>
        </w:rPr>
      </w:pPr>
      <w:r>
        <w:rPr>
          <w:rFonts w:ascii="Arial" w:hAnsi="Arial" w:cs="Arial"/>
          <w:noProof/>
          <w:color w:val="1A0DAB"/>
          <w:sz w:val="20"/>
          <w:szCs w:val="20"/>
          <w:bdr w:val="none" w:sz="0" w:space="0" w:color="auto" w:frame="1"/>
        </w:rPr>
        <w:drawing>
          <wp:inline distT="0" distB="0" distL="0" distR="0">
            <wp:extent cx="5943600" cy="2178890"/>
            <wp:effectExtent l="0" t="0" r="0" b="0"/>
            <wp:docPr id="19" name="Picture 19" descr="Image result for raspberry pi 3 architecture diagram">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result for raspberry pi 3 architecture diagram">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178890"/>
                    </a:xfrm>
                    <a:prstGeom prst="rect">
                      <a:avLst/>
                    </a:prstGeom>
                    <a:noFill/>
                    <a:ln>
                      <a:noFill/>
                    </a:ln>
                  </pic:spPr>
                </pic:pic>
              </a:graphicData>
            </a:graphic>
          </wp:inline>
        </w:drawing>
      </w:r>
    </w:p>
    <w:p w:rsidR="0052312F" w:rsidRDefault="0052312F" w:rsidP="009B6A14">
      <w:pPr>
        <w:tabs>
          <w:tab w:val="left" w:pos="975"/>
        </w:tabs>
        <w:rPr>
          <w:rFonts w:ascii="Arial" w:eastAsia="Times New Roman" w:hAnsi="Arial" w:cs="Arial"/>
          <w:sz w:val="27"/>
          <w:szCs w:val="27"/>
        </w:rPr>
      </w:pPr>
    </w:p>
    <w:p w:rsidR="0052312F" w:rsidRDefault="0052312F" w:rsidP="009B6A14">
      <w:pPr>
        <w:tabs>
          <w:tab w:val="left" w:pos="975"/>
        </w:tabs>
        <w:rPr>
          <w:rFonts w:ascii="Arial" w:eastAsia="Times New Roman" w:hAnsi="Arial" w:cs="Arial"/>
          <w:sz w:val="27"/>
          <w:szCs w:val="27"/>
        </w:rPr>
      </w:pPr>
      <w:r>
        <w:rPr>
          <w:rFonts w:ascii="Arial" w:eastAsia="Times New Roman" w:hAnsi="Arial" w:cs="Arial"/>
          <w:sz w:val="27"/>
          <w:szCs w:val="27"/>
        </w:rPr>
        <w:t xml:space="preserve"> </w:t>
      </w:r>
      <w:r w:rsidRPr="0052312F">
        <w:rPr>
          <w:rFonts w:ascii="Arial" w:eastAsia="Times New Roman" w:hAnsi="Arial" w:cs="Arial"/>
          <w:b/>
          <w:sz w:val="27"/>
          <w:szCs w:val="27"/>
        </w:rPr>
        <w:t>Fig</w:t>
      </w:r>
      <w:r>
        <w:rPr>
          <w:rFonts w:ascii="Arial" w:eastAsia="Times New Roman" w:hAnsi="Arial" w:cs="Arial"/>
          <w:sz w:val="27"/>
          <w:szCs w:val="27"/>
        </w:rPr>
        <w:t>-IOT based Weather station system by using Raspberry pi3</w:t>
      </w:r>
    </w:p>
    <w:p w:rsidR="0052312F" w:rsidRDefault="0052312F" w:rsidP="009B6A14">
      <w:pPr>
        <w:tabs>
          <w:tab w:val="left" w:pos="975"/>
        </w:tabs>
        <w:rPr>
          <w:rFonts w:ascii="Arial" w:eastAsia="Times New Roman" w:hAnsi="Arial" w:cs="Arial"/>
          <w:sz w:val="27"/>
          <w:szCs w:val="27"/>
        </w:rPr>
      </w:pPr>
    </w:p>
    <w:p w:rsidR="003B0AC6" w:rsidRPr="003B0AC6" w:rsidRDefault="003B0AC6" w:rsidP="003B0AC6">
      <w:pPr>
        <w:spacing w:after="0" w:line="240" w:lineRule="auto"/>
        <w:rPr>
          <w:rFonts w:ascii="Arial" w:eastAsia="Times New Roman" w:hAnsi="Arial" w:cs="Arial"/>
          <w:color w:val="444444"/>
          <w:sz w:val="20"/>
          <w:szCs w:val="20"/>
        </w:rPr>
      </w:pPr>
      <w:r w:rsidRPr="003B0AC6">
        <w:rPr>
          <w:rFonts w:ascii="Arial" w:eastAsia="Times New Roman" w:hAnsi="Arial" w:cs="Arial"/>
          <w:b/>
          <w:bCs/>
          <w:color w:val="000000"/>
          <w:sz w:val="27"/>
          <w:szCs w:val="27"/>
        </w:rPr>
        <w:t>Advantages </w:t>
      </w:r>
    </w:p>
    <w:p w:rsidR="003B0AC6" w:rsidRPr="003B0AC6" w:rsidRDefault="003B0AC6" w:rsidP="003B0AC6">
      <w:pPr>
        <w:spacing w:after="0" w:line="240" w:lineRule="auto"/>
        <w:rPr>
          <w:rFonts w:ascii="Arial" w:eastAsia="Times New Roman" w:hAnsi="Arial" w:cs="Arial"/>
          <w:color w:val="444444"/>
          <w:sz w:val="20"/>
          <w:szCs w:val="20"/>
        </w:rPr>
      </w:pPr>
      <w:r w:rsidRPr="003B0AC6">
        <w:rPr>
          <w:rFonts w:ascii="Arial" w:eastAsia="Times New Roman" w:hAnsi="Arial" w:cs="Arial"/>
          <w:color w:val="000000"/>
          <w:sz w:val="24"/>
          <w:szCs w:val="24"/>
        </w:rPr>
        <w:t xml:space="preserve">Although Raspberry Pi is as small as the size of a credit card, it works as if a normal computer at a relatively low price. </w:t>
      </w:r>
      <w:proofErr w:type="gramStart"/>
      <w:r w:rsidRPr="003B0AC6">
        <w:rPr>
          <w:rFonts w:ascii="Arial" w:eastAsia="Times New Roman" w:hAnsi="Arial" w:cs="Arial"/>
          <w:color w:val="000000"/>
          <w:sz w:val="24"/>
          <w:szCs w:val="24"/>
        </w:rPr>
        <w:t>it</w:t>
      </w:r>
      <w:proofErr w:type="gramEnd"/>
      <w:r w:rsidRPr="003B0AC6">
        <w:rPr>
          <w:rFonts w:ascii="Arial" w:eastAsia="Times New Roman" w:hAnsi="Arial" w:cs="Arial"/>
          <w:color w:val="000000"/>
          <w:sz w:val="24"/>
          <w:szCs w:val="24"/>
        </w:rPr>
        <w:t xml:space="preserve"> is possible to work as a low-cost server to handle light internal or web traffic. Grouping a set of Raspberry Pi to work as a server is more cost-effective than a normal server. If all light traffic servers are changed into Raspberry Pi, it can certainly minimize an enterprise’s budget. </w:t>
      </w:r>
    </w:p>
    <w:p w:rsidR="003B0AC6" w:rsidRPr="003B0AC6" w:rsidRDefault="003B0AC6" w:rsidP="003B0AC6">
      <w:pPr>
        <w:spacing w:after="0" w:line="240" w:lineRule="auto"/>
        <w:rPr>
          <w:rFonts w:ascii="Arial" w:eastAsia="Times New Roman" w:hAnsi="Arial" w:cs="Arial"/>
          <w:color w:val="444444"/>
          <w:sz w:val="20"/>
          <w:szCs w:val="20"/>
        </w:rPr>
      </w:pPr>
      <w:r w:rsidRPr="003B0AC6">
        <w:rPr>
          <w:rFonts w:ascii="Arial" w:eastAsia="Times New Roman" w:hAnsi="Arial" w:cs="Arial"/>
          <w:b/>
          <w:bCs/>
          <w:color w:val="000000"/>
          <w:sz w:val="27"/>
          <w:szCs w:val="27"/>
        </w:rPr>
        <w:t>Disadvantages</w:t>
      </w:r>
    </w:p>
    <w:p w:rsidR="003B0AC6" w:rsidRPr="003B0AC6" w:rsidRDefault="003B0AC6" w:rsidP="003B0AC6">
      <w:pPr>
        <w:spacing w:after="0" w:line="240" w:lineRule="auto"/>
        <w:rPr>
          <w:rFonts w:ascii="Arial" w:eastAsia="Times New Roman" w:hAnsi="Arial" w:cs="Arial"/>
          <w:color w:val="444444"/>
          <w:sz w:val="20"/>
          <w:szCs w:val="20"/>
        </w:rPr>
      </w:pPr>
      <w:r w:rsidRPr="003B0AC6">
        <w:rPr>
          <w:rFonts w:ascii="Arial" w:eastAsia="Times New Roman" w:hAnsi="Arial" w:cs="Arial"/>
          <w:color w:val="000000"/>
          <w:sz w:val="24"/>
          <w:szCs w:val="24"/>
        </w:rPr>
        <w:t xml:space="preserve">Even though Raspberry Pi can perform different tasks, there are some limitations due to its hardware. Because of its processor, it cannot run X86 operating systems. Some common ones like Windows and Linux </w:t>
      </w:r>
      <w:proofErr w:type="spellStart"/>
      <w:r w:rsidRPr="003B0AC6">
        <w:rPr>
          <w:rFonts w:ascii="Arial" w:eastAsia="Times New Roman" w:hAnsi="Arial" w:cs="Arial"/>
          <w:color w:val="000000"/>
          <w:sz w:val="24"/>
          <w:szCs w:val="24"/>
        </w:rPr>
        <w:t>distros</w:t>
      </w:r>
      <w:proofErr w:type="spellEnd"/>
      <w:r w:rsidRPr="003B0AC6">
        <w:rPr>
          <w:rFonts w:ascii="Arial" w:eastAsia="Times New Roman" w:hAnsi="Arial" w:cs="Arial"/>
          <w:color w:val="000000"/>
          <w:sz w:val="24"/>
          <w:szCs w:val="24"/>
        </w:rPr>
        <w:t xml:space="preserve"> are not compatible. In addition, some applications which require high demands on CPU processing are off-limits. “Model B took 107 </w:t>
      </w:r>
      <w:proofErr w:type="spellStart"/>
      <w:r w:rsidRPr="003B0AC6">
        <w:rPr>
          <w:rFonts w:ascii="Arial" w:eastAsia="Times New Roman" w:hAnsi="Arial" w:cs="Arial"/>
          <w:color w:val="000000"/>
          <w:sz w:val="24"/>
          <w:szCs w:val="24"/>
        </w:rPr>
        <w:t>ms</w:t>
      </w:r>
      <w:proofErr w:type="spellEnd"/>
      <w:r w:rsidRPr="003B0AC6">
        <w:rPr>
          <w:rFonts w:ascii="Arial" w:eastAsia="Times New Roman" w:hAnsi="Arial" w:cs="Arial"/>
          <w:color w:val="000000"/>
          <w:sz w:val="24"/>
          <w:szCs w:val="24"/>
        </w:rPr>
        <w:t xml:space="preserve"> to complete one calculation of the purely synthetic prime number test; a mid-range desktop Core 2 Duo E8400 took only 0.85ms.” (Collins, 2012) Users must not use normal computer standards to judge Raspberry Pi. It can work as a personal computer, but cannot replace it. </w:t>
      </w:r>
    </w:p>
    <w:p w:rsidR="0052312F" w:rsidRDefault="0052312F" w:rsidP="009B6A14">
      <w:pPr>
        <w:tabs>
          <w:tab w:val="left" w:pos="975"/>
        </w:tabs>
        <w:rPr>
          <w:rFonts w:ascii="Arial" w:eastAsia="Times New Roman" w:hAnsi="Arial" w:cs="Arial"/>
          <w:sz w:val="27"/>
          <w:szCs w:val="27"/>
        </w:rPr>
      </w:pPr>
    </w:p>
    <w:p w:rsidR="00832E86" w:rsidRDefault="00832E86" w:rsidP="00832E86">
      <w:pPr>
        <w:pStyle w:val="Heading4"/>
        <w:spacing w:before="0" w:after="150" w:line="420" w:lineRule="atLeast"/>
        <w:jc w:val="both"/>
        <w:textAlignment w:val="baseline"/>
        <w:rPr>
          <w:rFonts w:ascii="Arial" w:hAnsi="Arial" w:cs="Arial"/>
          <w:b w:val="0"/>
          <w:bCs w:val="0"/>
          <w:color w:val="333333"/>
          <w:sz w:val="30"/>
          <w:szCs w:val="30"/>
        </w:rPr>
      </w:pPr>
      <w:proofErr w:type="spellStart"/>
      <w:r>
        <w:rPr>
          <w:rFonts w:ascii="Arial" w:hAnsi="Arial" w:cs="Arial"/>
          <w:b w:val="0"/>
          <w:bCs w:val="0"/>
          <w:color w:val="333333"/>
          <w:sz w:val="30"/>
          <w:szCs w:val="30"/>
        </w:rPr>
        <w:lastRenderedPageBreak/>
        <w:t>Arduino</w:t>
      </w:r>
      <w:proofErr w:type="spellEnd"/>
      <w:r>
        <w:rPr>
          <w:rFonts w:ascii="Arial" w:hAnsi="Arial" w:cs="Arial"/>
          <w:b w:val="0"/>
          <w:bCs w:val="0"/>
          <w:color w:val="333333"/>
          <w:sz w:val="30"/>
          <w:szCs w:val="30"/>
        </w:rPr>
        <w:t xml:space="preserve"> </w:t>
      </w:r>
      <w:proofErr w:type="spellStart"/>
      <w:r>
        <w:rPr>
          <w:rFonts w:ascii="Arial" w:hAnsi="Arial" w:cs="Arial"/>
          <w:b w:val="0"/>
          <w:bCs w:val="0"/>
          <w:color w:val="333333"/>
          <w:sz w:val="30"/>
          <w:szCs w:val="30"/>
        </w:rPr>
        <w:t>Vs</w:t>
      </w:r>
      <w:proofErr w:type="spellEnd"/>
      <w:r>
        <w:rPr>
          <w:rFonts w:ascii="Arial" w:hAnsi="Arial" w:cs="Arial"/>
          <w:b w:val="0"/>
          <w:bCs w:val="0"/>
          <w:color w:val="333333"/>
          <w:sz w:val="30"/>
          <w:szCs w:val="30"/>
        </w:rPr>
        <w:t xml:space="preserve"> Raspberry Pi</w:t>
      </w:r>
    </w:p>
    <w:p w:rsidR="00832E86" w:rsidRDefault="00832E86" w:rsidP="00832E86">
      <w:pPr>
        <w:pStyle w:val="NormalWeb"/>
        <w:spacing w:before="0" w:beforeAutospacing="0" w:after="360" w:afterAutospacing="0" w:line="390" w:lineRule="atLeast"/>
        <w:jc w:val="both"/>
        <w:textAlignment w:val="baseline"/>
        <w:rPr>
          <w:rFonts w:ascii="&amp;quot" w:hAnsi="&amp;quot"/>
          <w:color w:val="333333"/>
        </w:rPr>
      </w:pPr>
      <w:r>
        <w:rPr>
          <w:rFonts w:ascii="&amp;quot" w:hAnsi="&amp;quot"/>
          <w:color w:val="333333"/>
        </w:rPr>
        <w:t xml:space="preserve">Choosing which board you want depends on the type of project you want to make, and your experience in programming. If you have no experience in programming or electronics, you will find the </w:t>
      </w:r>
      <w:proofErr w:type="spellStart"/>
      <w:r>
        <w:rPr>
          <w:rFonts w:ascii="&amp;quot" w:hAnsi="&amp;quot"/>
          <w:color w:val="333333"/>
        </w:rPr>
        <w:t>Arduino</w:t>
      </w:r>
      <w:proofErr w:type="spellEnd"/>
      <w:r>
        <w:rPr>
          <w:rFonts w:ascii="&amp;quot" w:hAnsi="&amp;quot"/>
          <w:color w:val="333333"/>
        </w:rPr>
        <w:t xml:space="preserve"> a steeper learning curve than the Raspberry Pi as you will have to learn them both at the same time. The </w:t>
      </w:r>
      <w:proofErr w:type="spellStart"/>
      <w:r>
        <w:rPr>
          <w:rFonts w:ascii="&amp;quot" w:hAnsi="&amp;quot"/>
          <w:color w:val="333333"/>
        </w:rPr>
        <w:t>Arduino</w:t>
      </w:r>
      <w:proofErr w:type="spellEnd"/>
      <w:r>
        <w:rPr>
          <w:rFonts w:ascii="&amp;quot" w:hAnsi="&amp;quot"/>
          <w:color w:val="333333"/>
        </w:rPr>
        <w:t xml:space="preserve"> has been around for a while though, and there are tons of useful tutorials around to get you started. If you have experience in programming, you won’t be having problem in getting to grips with the </w:t>
      </w:r>
      <w:proofErr w:type="spellStart"/>
      <w:r>
        <w:rPr>
          <w:rFonts w:ascii="&amp;quot" w:hAnsi="&amp;quot"/>
          <w:color w:val="333333"/>
        </w:rPr>
        <w:t>Arduino</w:t>
      </w:r>
      <w:proofErr w:type="spellEnd"/>
      <w:r>
        <w:rPr>
          <w:rFonts w:ascii="&amp;quot" w:hAnsi="&amp;quot"/>
          <w:color w:val="333333"/>
        </w:rPr>
        <w:t xml:space="preserve"> straight away.</w:t>
      </w:r>
    </w:p>
    <w:p w:rsidR="00832E86" w:rsidRDefault="00832E86" w:rsidP="00832E86">
      <w:pPr>
        <w:rPr>
          <w:rFonts w:ascii="Times New Roman" w:hAnsi="Times New Roman"/>
        </w:rPr>
      </w:pPr>
      <w:r>
        <w:rPr>
          <w:noProof/>
        </w:rPr>
        <w:drawing>
          <wp:inline distT="0" distB="0" distL="0" distR="0">
            <wp:extent cx="4171950" cy="1657350"/>
            <wp:effectExtent l="0" t="0" r="0" b="0"/>
            <wp:docPr id="20" name="Picture 20" descr="Arduino Vs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rduino Vs Raspberry P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1950" cy="1657350"/>
                    </a:xfrm>
                    <a:prstGeom prst="rect">
                      <a:avLst/>
                    </a:prstGeom>
                    <a:noFill/>
                    <a:ln>
                      <a:noFill/>
                    </a:ln>
                  </pic:spPr>
                </pic:pic>
              </a:graphicData>
            </a:graphic>
          </wp:inline>
        </w:drawing>
      </w:r>
      <w:proofErr w:type="spellStart"/>
      <w:r>
        <w:t>Arduino</w:t>
      </w:r>
      <w:proofErr w:type="spellEnd"/>
      <w:r>
        <w:t xml:space="preserve"> </w:t>
      </w:r>
      <w:proofErr w:type="spellStart"/>
      <w:r>
        <w:t>Vs</w:t>
      </w:r>
      <w:proofErr w:type="spellEnd"/>
      <w:r>
        <w:t xml:space="preserve"> Raspberry Pi</w:t>
      </w:r>
      <w:r>
        <w:rPr>
          <w:rFonts w:ascii="Arial" w:hAnsi="Arial" w:cs="Arial"/>
          <w:color w:val="333333"/>
        </w:rPr>
        <w:t xml:space="preserve"> </w:t>
      </w:r>
    </w:p>
    <w:p w:rsidR="00832E86" w:rsidRDefault="00832E86" w:rsidP="00832E86">
      <w:pPr>
        <w:pStyle w:val="NormalWeb"/>
        <w:spacing w:before="0" w:beforeAutospacing="0" w:after="360" w:afterAutospacing="0" w:line="390" w:lineRule="atLeast"/>
        <w:jc w:val="both"/>
        <w:textAlignment w:val="baseline"/>
        <w:rPr>
          <w:rFonts w:ascii="&amp;quot" w:hAnsi="&amp;quot"/>
          <w:color w:val="333333"/>
        </w:rPr>
      </w:pPr>
      <w:r>
        <w:rPr>
          <w:rFonts w:ascii="&amp;quot" w:hAnsi="&amp;quot"/>
          <w:color w:val="333333"/>
        </w:rPr>
        <w:t xml:space="preserve">The </w:t>
      </w:r>
      <w:proofErr w:type="spellStart"/>
      <w:r>
        <w:rPr>
          <w:rFonts w:ascii="&amp;quot" w:hAnsi="&amp;quot"/>
          <w:color w:val="333333"/>
        </w:rPr>
        <w:t>Arduino</w:t>
      </w:r>
      <w:proofErr w:type="spellEnd"/>
      <w:r>
        <w:rPr>
          <w:rFonts w:ascii="&amp;quot" w:hAnsi="&amp;quot"/>
          <w:color w:val="333333"/>
        </w:rPr>
        <w:t xml:space="preserve"> is based on hardware, which means you won’t get far without some components: LCDs, LEDs, resistors, motors etc. Depending upon what project you want to do. You need no experience or components to get the Raspberry Pi to do something. Just plug and play.</w:t>
      </w:r>
    </w:p>
    <w:p w:rsidR="00832E86" w:rsidRDefault="00832E86" w:rsidP="00832E86">
      <w:pPr>
        <w:pStyle w:val="NormalWeb"/>
        <w:spacing w:before="0" w:beforeAutospacing="0" w:after="0" w:afterAutospacing="0" w:line="390" w:lineRule="atLeast"/>
        <w:jc w:val="both"/>
        <w:textAlignment w:val="baseline"/>
        <w:rPr>
          <w:rFonts w:ascii="&amp;quot" w:hAnsi="&amp;quot"/>
          <w:color w:val="333333"/>
        </w:rPr>
      </w:pPr>
      <w:r>
        <w:rPr>
          <w:rFonts w:ascii="&amp;quot" w:hAnsi="&amp;quot"/>
          <w:color w:val="333333"/>
        </w:rPr>
        <w:t xml:space="preserve">If you want to make a hardware project, then the </w:t>
      </w:r>
      <w:hyperlink r:id="rId57" w:tgtFrame="_blank" w:history="1">
        <w:proofErr w:type="spellStart"/>
        <w:r>
          <w:rPr>
            <w:rStyle w:val="Hyperlink"/>
            <w:rFonts w:ascii="&amp;quot" w:hAnsi="&amp;quot"/>
            <w:color w:val="E03800"/>
            <w:u w:val="none"/>
            <w:bdr w:val="none" w:sz="0" w:space="0" w:color="auto" w:frame="1"/>
          </w:rPr>
          <w:t>Arduino</w:t>
        </w:r>
        <w:proofErr w:type="spellEnd"/>
        <w:r>
          <w:rPr>
            <w:rStyle w:val="Hyperlink"/>
            <w:rFonts w:ascii="&amp;quot" w:hAnsi="&amp;quot"/>
            <w:color w:val="E03800"/>
            <w:u w:val="none"/>
            <w:bdr w:val="none" w:sz="0" w:space="0" w:color="auto" w:frame="1"/>
          </w:rPr>
          <w:t xml:space="preserve"> is the best choice</w:t>
        </w:r>
      </w:hyperlink>
      <w:r>
        <w:rPr>
          <w:rFonts w:ascii="&amp;quot" w:hAnsi="&amp;quot"/>
          <w:color w:val="333333"/>
        </w:rPr>
        <w:t xml:space="preserve">. The input is given analog and get output is PWM and a whole spectrum of compatibility the Raspberry Pi cannot do natively. Plus the large I/O pins let you to connect the multiple sensors and feedback components. The </w:t>
      </w:r>
      <w:proofErr w:type="spellStart"/>
      <w:r>
        <w:rPr>
          <w:rFonts w:ascii="&amp;quot" w:hAnsi="&amp;quot"/>
          <w:color w:val="333333"/>
        </w:rPr>
        <w:t>Arduino</w:t>
      </w:r>
      <w:proofErr w:type="spellEnd"/>
      <w:r>
        <w:rPr>
          <w:rFonts w:ascii="&amp;quot" w:hAnsi="&amp;quot"/>
          <w:color w:val="333333"/>
        </w:rPr>
        <w:t xml:space="preserve"> however, is not as powerful as the Raspberry Pi, so there’s no proper video, audio, or internet out of the box. The </w:t>
      </w:r>
      <w:proofErr w:type="spellStart"/>
      <w:r>
        <w:rPr>
          <w:rFonts w:ascii="&amp;quot" w:hAnsi="&amp;quot"/>
          <w:color w:val="333333"/>
        </w:rPr>
        <w:t>Arduino</w:t>
      </w:r>
      <w:proofErr w:type="spellEnd"/>
      <w:r>
        <w:rPr>
          <w:rFonts w:ascii="&amp;quot" w:hAnsi="&amp;quot"/>
          <w:color w:val="333333"/>
        </w:rPr>
        <w:t xml:space="preserve"> can send data to your PC or Raspberry Pi, over serial, and you can then create a program to read this data and do something.</w:t>
      </w:r>
    </w:p>
    <w:p w:rsidR="00832E86" w:rsidRDefault="00832E86" w:rsidP="00832E86">
      <w:pPr>
        <w:pStyle w:val="NormalWeb"/>
        <w:spacing w:before="0" w:beforeAutospacing="0" w:after="360" w:afterAutospacing="0" w:line="390" w:lineRule="atLeast"/>
        <w:jc w:val="both"/>
        <w:textAlignment w:val="baseline"/>
        <w:rPr>
          <w:rFonts w:ascii="&amp;quot" w:hAnsi="&amp;quot"/>
          <w:color w:val="333333"/>
        </w:rPr>
      </w:pPr>
      <w:r>
        <w:rPr>
          <w:rFonts w:ascii="&amp;quot" w:hAnsi="&amp;quot"/>
          <w:color w:val="333333"/>
        </w:rPr>
        <w:t>If you want to make a software project, then the Raspberry Pi is the way to go. The video, audio, and internet capabilities make it the winner in this aspect. There’s no need to attach external components, so there’s no real need to learn electronics.</w:t>
      </w:r>
    </w:p>
    <w:p w:rsidR="00832E86" w:rsidRDefault="00832E86" w:rsidP="00832E86">
      <w:pPr>
        <w:pStyle w:val="NormalWeb"/>
        <w:spacing w:before="0" w:beforeAutospacing="0" w:after="360" w:afterAutospacing="0" w:line="390" w:lineRule="atLeast"/>
        <w:jc w:val="both"/>
        <w:textAlignment w:val="baseline"/>
        <w:rPr>
          <w:rFonts w:ascii="&amp;quot" w:hAnsi="&amp;quot"/>
          <w:color w:val="333333"/>
        </w:rPr>
      </w:pPr>
    </w:p>
    <w:p w:rsidR="00832E86" w:rsidRDefault="00832E86" w:rsidP="00832E86">
      <w:pPr>
        <w:pStyle w:val="NormalWeb"/>
        <w:spacing w:before="0" w:beforeAutospacing="0" w:after="360" w:afterAutospacing="0" w:line="390" w:lineRule="atLeast"/>
        <w:jc w:val="both"/>
        <w:textAlignment w:val="baseline"/>
        <w:rPr>
          <w:rFonts w:ascii="&amp;quot" w:hAnsi="&amp;quot"/>
          <w:color w:val="333333"/>
        </w:rPr>
      </w:pPr>
    </w:p>
    <w:tbl>
      <w:tblPr>
        <w:tblW w:w="1275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55"/>
        <w:gridCol w:w="4240"/>
        <w:gridCol w:w="4255"/>
      </w:tblGrid>
      <w:tr w:rsidR="00832E86" w:rsidTr="00832E86">
        <w:trPr>
          <w:tblCellSpacing w:w="15" w:type="dxa"/>
        </w:trPr>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Style w:val="Strong"/>
                <w:rFonts w:ascii="Arial" w:hAnsi="Arial" w:cs="Arial"/>
                <w:color w:val="333333"/>
                <w:bdr w:val="none" w:sz="0" w:space="0" w:color="auto" w:frame="1"/>
              </w:rPr>
              <w:lastRenderedPageBreak/>
              <w:t>Feature</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Style w:val="Strong"/>
                <w:rFonts w:ascii="Arial" w:hAnsi="Arial" w:cs="Arial"/>
                <w:color w:val="333333"/>
                <w:bdr w:val="none" w:sz="0" w:space="0" w:color="auto" w:frame="1"/>
              </w:rPr>
              <w:t>Raspberry Pi</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proofErr w:type="spellStart"/>
            <w:r>
              <w:rPr>
                <w:rStyle w:val="Strong"/>
                <w:rFonts w:ascii="Arial" w:hAnsi="Arial" w:cs="Arial"/>
                <w:color w:val="333333"/>
                <w:bdr w:val="none" w:sz="0" w:space="0" w:color="auto" w:frame="1"/>
              </w:rPr>
              <w:t>Arduino</w:t>
            </w:r>
            <w:proofErr w:type="spellEnd"/>
          </w:p>
        </w:tc>
      </w:tr>
      <w:tr w:rsidR="00832E86" w:rsidTr="00832E86">
        <w:trPr>
          <w:tblCellSpacing w:w="15" w:type="dxa"/>
        </w:trPr>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Programming Language</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No limit</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proofErr w:type="spellStart"/>
            <w:r>
              <w:rPr>
                <w:rFonts w:ascii="Arial" w:hAnsi="Arial" w:cs="Arial"/>
                <w:color w:val="333333"/>
              </w:rPr>
              <w:t>Arduini</w:t>
            </w:r>
            <w:proofErr w:type="spellEnd"/>
            <w:r>
              <w:rPr>
                <w:rFonts w:ascii="Arial" w:hAnsi="Arial" w:cs="Arial"/>
                <w:color w:val="333333"/>
              </w:rPr>
              <w:t>, C/C++</w:t>
            </w:r>
          </w:p>
        </w:tc>
      </w:tr>
      <w:tr w:rsidR="00832E86" w:rsidTr="00832E86">
        <w:trPr>
          <w:tblCellSpacing w:w="15" w:type="dxa"/>
        </w:trPr>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Processor Speed</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700 MHz,</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16MHz</w:t>
            </w:r>
          </w:p>
        </w:tc>
      </w:tr>
      <w:tr w:rsidR="00832E86" w:rsidTr="00832E86">
        <w:trPr>
          <w:tblCellSpacing w:w="15" w:type="dxa"/>
        </w:trPr>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Internet connection very easy</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Not easy</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Doable</w:t>
            </w:r>
          </w:p>
        </w:tc>
      </w:tr>
      <w:tr w:rsidR="00832E86" w:rsidTr="00832E86">
        <w:trPr>
          <w:tblCellSpacing w:w="15" w:type="dxa"/>
        </w:trPr>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Hardware design</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Closed source</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Open source</w:t>
            </w:r>
          </w:p>
        </w:tc>
      </w:tr>
      <w:tr w:rsidR="00832E86" w:rsidTr="00832E86">
        <w:trPr>
          <w:tblCellSpacing w:w="15" w:type="dxa"/>
        </w:trPr>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Real time</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 xml:space="preserve">Hardware </w:t>
            </w:r>
            <w:proofErr w:type="spellStart"/>
            <w:r>
              <w:rPr>
                <w:rFonts w:ascii="Arial" w:hAnsi="Arial" w:cs="Arial"/>
                <w:color w:val="333333"/>
              </w:rPr>
              <w:t>realtime</w:t>
            </w:r>
            <w:proofErr w:type="spellEnd"/>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In real time</w:t>
            </w:r>
          </w:p>
        </w:tc>
      </w:tr>
      <w:tr w:rsidR="00832E86" w:rsidTr="00832E86">
        <w:trPr>
          <w:tblCellSpacing w:w="15" w:type="dxa"/>
        </w:trPr>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Analog to Digital</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No</w:t>
            </w:r>
          </w:p>
        </w:tc>
        <w:tc>
          <w:tcPr>
            <w:tcW w:w="3195" w:type="dxa"/>
            <w:tcBorders>
              <w:top w:val="single" w:sz="2" w:space="0" w:color="auto"/>
              <w:left w:val="single" w:sz="2" w:space="0" w:color="auto"/>
              <w:bottom w:val="single" w:sz="6" w:space="0" w:color="auto"/>
              <w:right w:val="single" w:sz="6" w:space="0" w:color="auto"/>
            </w:tcBorders>
            <w:shd w:val="clear" w:color="auto" w:fill="auto"/>
            <w:vAlign w:val="bottom"/>
            <w:hideMark/>
          </w:tcPr>
          <w:p w:rsidR="00832E86" w:rsidRDefault="00832E86">
            <w:pPr>
              <w:rPr>
                <w:rFonts w:ascii="Arial" w:hAnsi="Arial" w:cs="Arial"/>
                <w:color w:val="333333"/>
                <w:sz w:val="24"/>
                <w:szCs w:val="24"/>
              </w:rPr>
            </w:pPr>
            <w:r>
              <w:rPr>
                <w:rFonts w:ascii="Arial" w:hAnsi="Arial" w:cs="Arial"/>
                <w:color w:val="333333"/>
              </w:rPr>
              <w:t>Yes</w:t>
            </w:r>
          </w:p>
        </w:tc>
      </w:tr>
    </w:tbl>
    <w:p w:rsidR="00832E86" w:rsidRPr="009B6A14" w:rsidRDefault="00832E86" w:rsidP="009B6A14">
      <w:pPr>
        <w:tabs>
          <w:tab w:val="left" w:pos="975"/>
        </w:tabs>
        <w:rPr>
          <w:rFonts w:ascii="Arial" w:eastAsia="Times New Roman" w:hAnsi="Arial" w:cs="Arial"/>
          <w:sz w:val="27"/>
          <w:szCs w:val="27"/>
        </w:rPr>
      </w:pPr>
    </w:p>
    <w:sectPr w:rsidR="00832E86" w:rsidRPr="009B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1741C"/>
    <w:multiLevelType w:val="multilevel"/>
    <w:tmpl w:val="44E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43F7A"/>
    <w:multiLevelType w:val="multilevel"/>
    <w:tmpl w:val="F5C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D1C89"/>
    <w:multiLevelType w:val="multilevel"/>
    <w:tmpl w:val="F64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F6BD7"/>
    <w:multiLevelType w:val="multilevel"/>
    <w:tmpl w:val="AF0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00EB3"/>
    <w:multiLevelType w:val="multilevel"/>
    <w:tmpl w:val="488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D57FC"/>
    <w:multiLevelType w:val="multilevel"/>
    <w:tmpl w:val="509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A5995"/>
    <w:multiLevelType w:val="multilevel"/>
    <w:tmpl w:val="CA1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BF05E9"/>
    <w:multiLevelType w:val="multilevel"/>
    <w:tmpl w:val="B10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14474"/>
    <w:multiLevelType w:val="multilevel"/>
    <w:tmpl w:val="D52A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2732D7"/>
    <w:multiLevelType w:val="multilevel"/>
    <w:tmpl w:val="1CF2C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5"/>
  </w:num>
  <w:num w:numId="5">
    <w:abstractNumId w:val="4"/>
  </w:num>
  <w:num w:numId="6">
    <w:abstractNumId w:val="1"/>
  </w:num>
  <w:num w:numId="7">
    <w:abstractNumId w:val="3"/>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F7"/>
    <w:rsid w:val="00011280"/>
    <w:rsid w:val="00033B5C"/>
    <w:rsid w:val="00051F89"/>
    <w:rsid w:val="001A4235"/>
    <w:rsid w:val="003B0AC6"/>
    <w:rsid w:val="0052312F"/>
    <w:rsid w:val="005E2BF7"/>
    <w:rsid w:val="007B30C5"/>
    <w:rsid w:val="00832E86"/>
    <w:rsid w:val="009B6A14"/>
    <w:rsid w:val="00AB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2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4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2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42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B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E2B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2BF7"/>
    <w:rPr>
      <w:color w:val="0000FF"/>
      <w:u w:val="single"/>
    </w:rPr>
  </w:style>
  <w:style w:type="paragraph" w:styleId="NormalWeb">
    <w:name w:val="Normal (Web)"/>
    <w:basedOn w:val="Normal"/>
    <w:uiPriority w:val="99"/>
    <w:semiHidden/>
    <w:unhideWhenUsed/>
    <w:rsid w:val="005E2B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2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BF7"/>
    <w:rPr>
      <w:rFonts w:ascii="Tahoma" w:hAnsi="Tahoma" w:cs="Tahoma"/>
      <w:sz w:val="16"/>
      <w:szCs w:val="16"/>
    </w:rPr>
  </w:style>
  <w:style w:type="character" w:styleId="Strong">
    <w:name w:val="Strong"/>
    <w:basedOn w:val="DefaultParagraphFont"/>
    <w:uiPriority w:val="22"/>
    <w:qFormat/>
    <w:rsid w:val="00051F89"/>
    <w:rPr>
      <w:b/>
      <w:bCs/>
    </w:rPr>
  </w:style>
  <w:style w:type="character" w:customStyle="1" w:styleId="Heading2Char">
    <w:name w:val="Heading 2 Char"/>
    <w:basedOn w:val="DefaultParagraphFont"/>
    <w:link w:val="Heading2"/>
    <w:uiPriority w:val="9"/>
    <w:semiHidden/>
    <w:rsid w:val="001A423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A4235"/>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1A423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2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4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2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42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B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E2B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2BF7"/>
    <w:rPr>
      <w:color w:val="0000FF"/>
      <w:u w:val="single"/>
    </w:rPr>
  </w:style>
  <w:style w:type="paragraph" w:styleId="NormalWeb">
    <w:name w:val="Normal (Web)"/>
    <w:basedOn w:val="Normal"/>
    <w:uiPriority w:val="99"/>
    <w:semiHidden/>
    <w:unhideWhenUsed/>
    <w:rsid w:val="005E2B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2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BF7"/>
    <w:rPr>
      <w:rFonts w:ascii="Tahoma" w:hAnsi="Tahoma" w:cs="Tahoma"/>
      <w:sz w:val="16"/>
      <w:szCs w:val="16"/>
    </w:rPr>
  </w:style>
  <w:style w:type="character" w:styleId="Strong">
    <w:name w:val="Strong"/>
    <w:basedOn w:val="DefaultParagraphFont"/>
    <w:uiPriority w:val="22"/>
    <w:qFormat/>
    <w:rsid w:val="00051F89"/>
    <w:rPr>
      <w:b/>
      <w:bCs/>
    </w:rPr>
  </w:style>
  <w:style w:type="character" w:customStyle="1" w:styleId="Heading2Char">
    <w:name w:val="Heading 2 Char"/>
    <w:basedOn w:val="DefaultParagraphFont"/>
    <w:link w:val="Heading2"/>
    <w:uiPriority w:val="9"/>
    <w:semiHidden/>
    <w:rsid w:val="001A423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A4235"/>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1A4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52770">
      <w:bodyDiv w:val="1"/>
      <w:marLeft w:val="0"/>
      <w:marRight w:val="0"/>
      <w:marTop w:val="0"/>
      <w:marBottom w:val="0"/>
      <w:divBdr>
        <w:top w:val="none" w:sz="0" w:space="0" w:color="auto"/>
        <w:left w:val="none" w:sz="0" w:space="0" w:color="auto"/>
        <w:bottom w:val="none" w:sz="0" w:space="0" w:color="auto"/>
        <w:right w:val="none" w:sz="0" w:space="0" w:color="auto"/>
      </w:divBdr>
    </w:div>
    <w:div w:id="836846784">
      <w:bodyDiv w:val="1"/>
      <w:marLeft w:val="0"/>
      <w:marRight w:val="0"/>
      <w:marTop w:val="0"/>
      <w:marBottom w:val="0"/>
      <w:divBdr>
        <w:top w:val="none" w:sz="0" w:space="0" w:color="auto"/>
        <w:left w:val="none" w:sz="0" w:space="0" w:color="auto"/>
        <w:bottom w:val="none" w:sz="0" w:space="0" w:color="auto"/>
        <w:right w:val="none" w:sz="0" w:space="0" w:color="auto"/>
      </w:divBdr>
    </w:div>
    <w:div w:id="1131098631">
      <w:bodyDiv w:val="1"/>
      <w:marLeft w:val="0"/>
      <w:marRight w:val="0"/>
      <w:marTop w:val="0"/>
      <w:marBottom w:val="0"/>
      <w:divBdr>
        <w:top w:val="none" w:sz="0" w:space="0" w:color="auto"/>
        <w:left w:val="none" w:sz="0" w:space="0" w:color="auto"/>
        <w:bottom w:val="none" w:sz="0" w:space="0" w:color="auto"/>
        <w:right w:val="none" w:sz="0" w:space="0" w:color="auto"/>
      </w:divBdr>
    </w:div>
    <w:div w:id="1293943872">
      <w:bodyDiv w:val="1"/>
      <w:marLeft w:val="0"/>
      <w:marRight w:val="0"/>
      <w:marTop w:val="0"/>
      <w:marBottom w:val="0"/>
      <w:divBdr>
        <w:top w:val="none" w:sz="0" w:space="0" w:color="auto"/>
        <w:left w:val="none" w:sz="0" w:space="0" w:color="auto"/>
        <w:bottom w:val="none" w:sz="0" w:space="0" w:color="auto"/>
        <w:right w:val="none" w:sz="0" w:space="0" w:color="auto"/>
      </w:divBdr>
    </w:div>
    <w:div w:id="1748729763">
      <w:bodyDiv w:val="1"/>
      <w:marLeft w:val="0"/>
      <w:marRight w:val="0"/>
      <w:marTop w:val="0"/>
      <w:marBottom w:val="0"/>
      <w:divBdr>
        <w:top w:val="none" w:sz="0" w:space="0" w:color="auto"/>
        <w:left w:val="none" w:sz="0" w:space="0" w:color="auto"/>
        <w:bottom w:val="none" w:sz="0" w:space="0" w:color="auto"/>
        <w:right w:val="none" w:sz="0" w:space="0" w:color="auto"/>
      </w:divBdr>
    </w:div>
    <w:div w:id="1884244943">
      <w:bodyDiv w:val="1"/>
      <w:marLeft w:val="0"/>
      <w:marRight w:val="0"/>
      <w:marTop w:val="0"/>
      <w:marBottom w:val="0"/>
      <w:divBdr>
        <w:top w:val="none" w:sz="0" w:space="0" w:color="auto"/>
        <w:left w:val="none" w:sz="0" w:space="0" w:color="auto"/>
        <w:bottom w:val="none" w:sz="0" w:space="0" w:color="auto"/>
        <w:right w:val="none" w:sz="0" w:space="0" w:color="auto"/>
      </w:divBdr>
      <w:divsChild>
        <w:div w:id="955136776">
          <w:marLeft w:val="0"/>
          <w:marRight w:val="0"/>
          <w:marTop w:val="0"/>
          <w:marBottom w:val="375"/>
          <w:divBdr>
            <w:top w:val="none" w:sz="0" w:space="0" w:color="auto"/>
            <w:left w:val="none" w:sz="0" w:space="0" w:color="auto"/>
            <w:bottom w:val="none" w:sz="0" w:space="0" w:color="auto"/>
            <w:right w:val="none" w:sz="0" w:space="0" w:color="auto"/>
          </w:divBdr>
          <w:divsChild>
            <w:div w:id="487939446">
              <w:marLeft w:val="0"/>
              <w:marRight w:val="0"/>
              <w:marTop w:val="0"/>
              <w:marBottom w:val="0"/>
              <w:divBdr>
                <w:top w:val="none" w:sz="0" w:space="0" w:color="auto"/>
                <w:left w:val="none" w:sz="0" w:space="0" w:color="auto"/>
                <w:bottom w:val="none" w:sz="0" w:space="0" w:color="auto"/>
                <w:right w:val="none" w:sz="0" w:space="0" w:color="auto"/>
              </w:divBdr>
              <w:divsChild>
                <w:div w:id="1179002860">
                  <w:marLeft w:val="0"/>
                  <w:marRight w:val="225"/>
                  <w:marTop w:val="0"/>
                  <w:marBottom w:val="0"/>
                  <w:divBdr>
                    <w:top w:val="none" w:sz="0" w:space="0" w:color="auto"/>
                    <w:left w:val="none" w:sz="0" w:space="0" w:color="auto"/>
                    <w:bottom w:val="none" w:sz="0" w:space="0" w:color="auto"/>
                    <w:right w:val="none" w:sz="0" w:space="0" w:color="auto"/>
                  </w:divBdr>
                </w:div>
                <w:div w:id="219829978">
                  <w:marLeft w:val="0"/>
                  <w:marRight w:val="0"/>
                  <w:marTop w:val="0"/>
                  <w:marBottom w:val="0"/>
                  <w:divBdr>
                    <w:top w:val="none" w:sz="0" w:space="0" w:color="auto"/>
                    <w:left w:val="none" w:sz="0" w:space="0" w:color="auto"/>
                    <w:bottom w:val="none" w:sz="0" w:space="0" w:color="auto"/>
                    <w:right w:val="none" w:sz="0" w:space="0" w:color="auto"/>
                  </w:divBdr>
                  <w:divsChild>
                    <w:div w:id="743913457">
                      <w:marLeft w:val="0"/>
                      <w:marRight w:val="0"/>
                      <w:marTop w:val="0"/>
                      <w:marBottom w:val="0"/>
                      <w:divBdr>
                        <w:top w:val="none" w:sz="0" w:space="0" w:color="auto"/>
                        <w:left w:val="none" w:sz="0" w:space="0" w:color="auto"/>
                        <w:bottom w:val="none" w:sz="0" w:space="0" w:color="auto"/>
                        <w:right w:val="none" w:sz="0" w:space="0" w:color="auto"/>
                      </w:divBdr>
                    </w:div>
                    <w:div w:id="11137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5167">
              <w:marLeft w:val="0"/>
              <w:marRight w:val="0"/>
              <w:marTop w:val="0"/>
              <w:marBottom w:val="0"/>
              <w:divBdr>
                <w:top w:val="none" w:sz="0" w:space="0" w:color="auto"/>
                <w:left w:val="none" w:sz="0" w:space="0" w:color="auto"/>
                <w:bottom w:val="none" w:sz="0" w:space="0" w:color="auto"/>
                <w:right w:val="none" w:sz="0" w:space="0" w:color="auto"/>
              </w:divBdr>
            </w:div>
          </w:divsChild>
        </w:div>
        <w:div w:id="1967469653">
          <w:marLeft w:val="0"/>
          <w:marRight w:val="0"/>
          <w:marTop w:val="0"/>
          <w:marBottom w:val="0"/>
          <w:divBdr>
            <w:top w:val="none" w:sz="0" w:space="0" w:color="auto"/>
            <w:left w:val="none" w:sz="0" w:space="0" w:color="auto"/>
            <w:bottom w:val="none" w:sz="0" w:space="0" w:color="auto"/>
            <w:right w:val="none" w:sz="0" w:space="0" w:color="auto"/>
          </w:divBdr>
          <w:divsChild>
            <w:div w:id="1403991527">
              <w:marLeft w:val="0"/>
              <w:marRight w:val="0"/>
              <w:marTop w:val="0"/>
              <w:marBottom w:val="0"/>
              <w:divBdr>
                <w:top w:val="none" w:sz="0" w:space="0" w:color="auto"/>
                <w:left w:val="none" w:sz="0" w:space="0" w:color="auto"/>
                <w:bottom w:val="none" w:sz="0" w:space="0" w:color="auto"/>
                <w:right w:val="none" w:sz="0" w:space="0" w:color="auto"/>
              </w:divBdr>
            </w:div>
          </w:divsChild>
        </w:div>
        <w:div w:id="797063624">
          <w:marLeft w:val="300"/>
          <w:marRight w:val="0"/>
          <w:marTop w:val="0"/>
          <w:marBottom w:val="225"/>
          <w:divBdr>
            <w:top w:val="none" w:sz="0" w:space="0" w:color="auto"/>
            <w:left w:val="none" w:sz="0" w:space="0" w:color="auto"/>
            <w:bottom w:val="none" w:sz="0" w:space="0" w:color="auto"/>
            <w:right w:val="none" w:sz="0" w:space="0" w:color="auto"/>
          </w:divBdr>
        </w:div>
        <w:div w:id="1081751455">
          <w:marLeft w:val="0"/>
          <w:marRight w:val="0"/>
          <w:marTop w:val="225"/>
          <w:marBottom w:val="0"/>
          <w:divBdr>
            <w:top w:val="none" w:sz="0" w:space="0" w:color="auto"/>
            <w:left w:val="none" w:sz="0" w:space="0" w:color="auto"/>
            <w:bottom w:val="none" w:sz="0" w:space="0" w:color="auto"/>
            <w:right w:val="none" w:sz="0" w:space="0" w:color="auto"/>
          </w:divBdr>
        </w:div>
        <w:div w:id="21326988">
          <w:marLeft w:val="0"/>
          <w:marRight w:val="0"/>
          <w:marTop w:val="0"/>
          <w:marBottom w:val="0"/>
          <w:divBdr>
            <w:top w:val="none" w:sz="0" w:space="0" w:color="auto"/>
            <w:left w:val="none" w:sz="0" w:space="0" w:color="auto"/>
            <w:bottom w:val="none" w:sz="0" w:space="0" w:color="auto"/>
            <w:right w:val="none" w:sz="0" w:space="0" w:color="auto"/>
          </w:divBdr>
          <w:divsChild>
            <w:div w:id="1529639667">
              <w:marLeft w:val="0"/>
              <w:marRight w:val="0"/>
              <w:marTop w:val="0"/>
              <w:marBottom w:val="0"/>
              <w:divBdr>
                <w:top w:val="none" w:sz="0" w:space="0" w:color="auto"/>
                <w:left w:val="none" w:sz="0" w:space="0" w:color="auto"/>
                <w:bottom w:val="none" w:sz="0" w:space="0" w:color="auto"/>
                <w:right w:val="none" w:sz="0" w:space="0" w:color="auto"/>
              </w:divBdr>
              <w:divsChild>
                <w:div w:id="503009294">
                  <w:marLeft w:val="0"/>
                  <w:marRight w:val="32236"/>
                  <w:marTop w:val="0"/>
                  <w:marBottom w:val="0"/>
                  <w:divBdr>
                    <w:top w:val="none" w:sz="0" w:space="0" w:color="auto"/>
                    <w:left w:val="none" w:sz="0" w:space="0" w:color="auto"/>
                    <w:bottom w:val="none" w:sz="0" w:space="0" w:color="auto"/>
                    <w:right w:val="none" w:sz="0" w:space="0" w:color="auto"/>
                  </w:divBdr>
                  <w:divsChild>
                    <w:div w:id="2099325155">
                      <w:marLeft w:val="0"/>
                      <w:marRight w:val="0"/>
                      <w:marTop w:val="0"/>
                      <w:marBottom w:val="0"/>
                      <w:divBdr>
                        <w:top w:val="none" w:sz="0" w:space="0" w:color="auto"/>
                        <w:left w:val="none" w:sz="0" w:space="0" w:color="auto"/>
                        <w:bottom w:val="none" w:sz="0" w:space="0" w:color="auto"/>
                        <w:right w:val="none" w:sz="0" w:space="0" w:color="auto"/>
                      </w:divBdr>
                      <w:divsChild>
                        <w:div w:id="1858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92652">
      <w:bodyDiv w:val="1"/>
      <w:marLeft w:val="0"/>
      <w:marRight w:val="0"/>
      <w:marTop w:val="0"/>
      <w:marBottom w:val="0"/>
      <w:divBdr>
        <w:top w:val="none" w:sz="0" w:space="0" w:color="auto"/>
        <w:left w:val="none" w:sz="0" w:space="0" w:color="auto"/>
        <w:bottom w:val="none" w:sz="0" w:space="0" w:color="auto"/>
        <w:right w:val="none" w:sz="0" w:space="0" w:color="auto"/>
      </w:divBdr>
    </w:div>
    <w:div w:id="20762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storage.techtarget.com/definition/flash-memory" TargetMode="External"/><Relationship Id="rId18" Type="http://schemas.openxmlformats.org/officeDocument/2006/relationships/hyperlink" Target="https://search400.techtarget.com/definition/RISC" TargetMode="External"/><Relationship Id="rId26" Type="http://schemas.openxmlformats.org/officeDocument/2006/relationships/hyperlink" Target="https://searchsecurity.techtarget.com/definition/key-fob" TargetMode="External"/><Relationship Id="rId39" Type="http://schemas.openxmlformats.org/officeDocument/2006/relationships/hyperlink" Target="http://www.edgefx.in/wp-content/uploads/2014/07/arduino-circuit.jpg" TargetMode="External"/><Relationship Id="rId21" Type="http://schemas.openxmlformats.org/officeDocument/2006/relationships/hyperlink" Target="https://whatis.techtarget.com/definition/LCD-liquid-crystal-display" TargetMode="External"/><Relationship Id="rId34" Type="http://schemas.openxmlformats.org/officeDocument/2006/relationships/image" Target="media/image2.jpeg"/><Relationship Id="rId42" Type="http://schemas.openxmlformats.org/officeDocument/2006/relationships/image" Target="media/image5.jpeg"/><Relationship Id="rId47" Type="http://schemas.openxmlformats.org/officeDocument/2006/relationships/hyperlink" Target="http://www.edgefx.in/wp-content/uploads/2014/07/arduino-board-home-automation.jpg" TargetMode="External"/><Relationship Id="rId50" Type="http://schemas.openxmlformats.org/officeDocument/2006/relationships/image" Target="media/image9.jpeg"/><Relationship Id="rId55" Type="http://schemas.openxmlformats.org/officeDocument/2006/relationships/image" Target="media/image11.png"/><Relationship Id="rId7" Type="http://schemas.openxmlformats.org/officeDocument/2006/relationships/hyperlink" Target="https://whatis.techtarget.com/definition/processor" TargetMode="External"/><Relationship Id="rId12" Type="http://schemas.openxmlformats.org/officeDocument/2006/relationships/hyperlink" Target="https://searchstorage.techtarget.com/definition/RAM-random-access-memory" TargetMode="External"/><Relationship Id="rId17" Type="http://schemas.openxmlformats.org/officeDocument/2006/relationships/hyperlink" Target="https://whatis.techtarget.com/definition/CISC-complex-instruction-set-computer-or-computing" TargetMode="External"/><Relationship Id="rId25" Type="http://schemas.openxmlformats.org/officeDocument/2006/relationships/hyperlink" Target="https://internetofthingsagenda.techtarget.com/definition/Internet-of-Things-IoT" TargetMode="External"/><Relationship Id="rId33" Type="http://schemas.openxmlformats.org/officeDocument/2006/relationships/hyperlink" Target="https://whatis.techtarget.com/definition/read-only-memory-ROM" TargetMode="External"/><Relationship Id="rId38" Type="http://schemas.openxmlformats.org/officeDocument/2006/relationships/hyperlink" Target="http://www.edgefx.in/microcontroller-based-projects-on-car-security-systems-using-gsm/" TargetMode="External"/><Relationship Id="rId46" Type="http://schemas.openxmlformats.org/officeDocument/2006/relationships/image" Target="media/image7.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hatis.techtarget.com/definition/sensor" TargetMode="External"/><Relationship Id="rId20" Type="http://schemas.openxmlformats.org/officeDocument/2006/relationships/hyperlink" Target="https://whatis.techtarget.com/definition/analog-to-digital-conversion-ADC" TargetMode="External"/><Relationship Id="rId29" Type="http://schemas.openxmlformats.org/officeDocument/2006/relationships/hyperlink" Target="https://whatis.techtarget.com/definition/printer" TargetMode="External"/><Relationship Id="rId41" Type="http://schemas.openxmlformats.org/officeDocument/2006/relationships/hyperlink" Target="http://www.edgefx.in/wp-content/uploads/2014/07/ATmega168-328Arduino-Pin-Mapping.jpg" TargetMode="External"/><Relationship Id="rId54" Type="http://schemas.openxmlformats.org/officeDocument/2006/relationships/hyperlink" Target="https://www.google.com/url?sa=i&amp;rct=j&amp;q=&amp;esrc=s&amp;source=images&amp;cd=&amp;ved=2ahUKEwjc0NDCn97fAhVY7WEKHbZuDH4QjRx6BAgBEAU&amp;url=https%3A%2F%2Fwww.favoriot.com%2Fiot-based-weather-station-by-using-raspberry-pi-3%2F&amp;psig=AOvVaw1ncWMwZKdB8gF2cpT-g_iI&amp;ust=1547037972498012" TargetMode="External"/><Relationship Id="rId1" Type="http://schemas.openxmlformats.org/officeDocument/2006/relationships/numbering" Target="numbering.xml"/><Relationship Id="rId6" Type="http://schemas.openxmlformats.org/officeDocument/2006/relationships/hyperlink" Target="https://internetofthingsagenda.techtarget.com/definition/embedded-system" TargetMode="External"/><Relationship Id="rId11" Type="http://schemas.openxmlformats.org/officeDocument/2006/relationships/hyperlink" Target="https://whatis.techtarget.com/definition/bit-binary-digit" TargetMode="External"/><Relationship Id="rId24" Type="http://schemas.openxmlformats.org/officeDocument/2006/relationships/hyperlink" Target="https://whatis.techtarget.com/definition/USB-Universal-Serial-Bus-USB-30-SuperSpeed-USB" TargetMode="External"/><Relationship Id="rId32" Type="http://schemas.openxmlformats.org/officeDocument/2006/relationships/image" Target="media/image1.jpeg"/><Relationship Id="rId37" Type="http://schemas.openxmlformats.org/officeDocument/2006/relationships/hyperlink" Target="https://www.elprocus.com/types-of-avr-microcontroller-atmega32-and-atmega8/" TargetMode="External"/><Relationship Id="rId40" Type="http://schemas.openxmlformats.org/officeDocument/2006/relationships/image" Target="media/image4.jpeg"/><Relationship Id="rId45" Type="http://schemas.openxmlformats.org/officeDocument/2006/relationships/hyperlink" Target="http://www.edgefx.in/wp-content/uploads/2014/07/arduino-uno-starter-kit.jpg" TargetMode="External"/><Relationship Id="rId53" Type="http://schemas.openxmlformats.org/officeDocument/2006/relationships/hyperlink" Target="https://r.zdbb.net/u/12vc?or=https%3A%2F%2Fwww.extremetech.com%2Fcomputing%2F223769-raspberry-pi-3-launches-with-faster-64-bit-processor-and-wi-fi-for-the-same-35"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hatis.techtarget.com/definition/EEPROM-electrically-erasable-programmable-read-only-memory" TargetMode="External"/><Relationship Id="rId23" Type="http://schemas.openxmlformats.org/officeDocument/2006/relationships/hyperlink" Target="https://whatis.techtarget.com/definition/UART-Universal-Asynchronous-Receiver-Transmitter" TargetMode="External"/><Relationship Id="rId28" Type="http://schemas.openxmlformats.org/officeDocument/2006/relationships/hyperlink" Target="https://searchnetworking.techtarget.com/definition/fax" TargetMode="External"/><Relationship Id="rId36" Type="http://schemas.openxmlformats.org/officeDocument/2006/relationships/image" Target="media/image3.jpeg"/><Relationship Id="rId49" Type="http://schemas.openxmlformats.org/officeDocument/2006/relationships/hyperlink" Target="http://www.edgefx.in/wp-content/uploads/2014/07/arduino-based-auto-intensity-control.jpg" TargetMode="External"/><Relationship Id="rId57" Type="http://schemas.openxmlformats.org/officeDocument/2006/relationships/hyperlink" Target="https://www.elprocus.com/arduino-based-projects-ideas/" TargetMode="External"/><Relationship Id="rId10" Type="http://schemas.openxmlformats.org/officeDocument/2006/relationships/hyperlink" Target="https://searchenterpriseai.techtarget.com/definition/robot" TargetMode="External"/><Relationship Id="rId19" Type="http://schemas.openxmlformats.org/officeDocument/2006/relationships/hyperlink" Target="https://searchwindowsserver.techtarget.com/definition/C" TargetMode="External"/><Relationship Id="rId31" Type="http://schemas.openxmlformats.org/officeDocument/2006/relationships/hyperlink" Target="https://whatis.techtarget.com/definition/microprocessor-logic-chip" TargetMode="External"/><Relationship Id="rId44" Type="http://schemas.openxmlformats.org/officeDocument/2006/relationships/image" Target="media/image6.jpeg"/><Relationship Id="rId52" Type="http://schemas.openxmlformats.org/officeDocument/2006/relationships/hyperlink" Target="http://www.geek.com/science/this-gorgeous-raspberry-pi-case-is-heading-to-iss-1622598/" TargetMode="External"/><Relationship Id="rId4" Type="http://schemas.openxmlformats.org/officeDocument/2006/relationships/settings" Target="settings.xml"/><Relationship Id="rId9" Type="http://schemas.openxmlformats.org/officeDocument/2006/relationships/hyperlink" Target="https://searchmobilecomputing.techtarget.com/definition/peripheral" TargetMode="External"/><Relationship Id="rId14" Type="http://schemas.openxmlformats.org/officeDocument/2006/relationships/hyperlink" Target="https://whatis.techtarget.com/definition/EPROM" TargetMode="External"/><Relationship Id="rId22" Type="http://schemas.openxmlformats.org/officeDocument/2006/relationships/hyperlink" Target="https://whatis.techtarget.com/definition/real-time-clock-RTC" TargetMode="External"/><Relationship Id="rId27" Type="http://schemas.openxmlformats.org/officeDocument/2006/relationships/hyperlink" Target="https://whatis.techtarget.com/definition/scanner" TargetMode="External"/><Relationship Id="rId30" Type="http://schemas.openxmlformats.org/officeDocument/2006/relationships/hyperlink" Target="https://internetofthingsagenda.techtarget.com/definition/smart-meter" TargetMode="External"/><Relationship Id="rId35" Type="http://schemas.openxmlformats.org/officeDocument/2006/relationships/hyperlink" Target="http://www.atmel.com/Images/doc8161.pdf" TargetMode="External"/><Relationship Id="rId43" Type="http://schemas.openxmlformats.org/officeDocument/2006/relationships/hyperlink" Target="http://www.edgefx.in/wp-content/uploads/2014/07/arduino-mapping.jpg" TargetMode="External"/><Relationship Id="rId48" Type="http://schemas.openxmlformats.org/officeDocument/2006/relationships/image" Target="media/image8.jpeg"/><Relationship Id="rId56" Type="http://schemas.openxmlformats.org/officeDocument/2006/relationships/image" Target="media/image12.png"/><Relationship Id="rId8" Type="http://schemas.openxmlformats.org/officeDocument/2006/relationships/hyperlink" Target="https://searchstorage.techtarget.com/definition/memory-card" TargetMode="External"/><Relationship Id="rId51" Type="http://schemas.openxmlformats.org/officeDocument/2006/relationships/image" Target="media/image10.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15</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dc:creator>
  <cp:lastModifiedBy>Harshada</cp:lastModifiedBy>
  <cp:revision>9</cp:revision>
  <dcterms:created xsi:type="dcterms:W3CDTF">2019-01-08T11:08:00Z</dcterms:created>
  <dcterms:modified xsi:type="dcterms:W3CDTF">2019-01-08T13:48:00Z</dcterms:modified>
</cp:coreProperties>
</file>